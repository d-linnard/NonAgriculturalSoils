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E648B" w14:textId="77777777" w:rsidR="00D95E26" w:rsidRPr="00B56CC7"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sz w:val="28"/>
          <w:szCs w:val="28"/>
        </w:rPr>
      </w:pPr>
      <w:r w:rsidRPr="00B56CC7">
        <w:rPr>
          <w:b/>
          <w:sz w:val="28"/>
          <w:szCs w:val="28"/>
        </w:rPr>
        <w:t xml:space="preserve">Full Proposal Submitted </w:t>
      </w:r>
      <w:r>
        <w:rPr>
          <w:b/>
          <w:sz w:val="28"/>
          <w:szCs w:val="28"/>
        </w:rPr>
        <w:t>t</w:t>
      </w:r>
      <w:r w:rsidRPr="00B56CC7">
        <w:rPr>
          <w:b/>
          <w:sz w:val="28"/>
          <w:szCs w:val="28"/>
        </w:rPr>
        <w:t xml:space="preserve">o the </w:t>
      </w:r>
      <w:r>
        <w:rPr>
          <w:b/>
          <w:sz w:val="28"/>
          <w:szCs w:val="28"/>
        </w:rPr>
        <w:t xml:space="preserve">NW </w:t>
      </w:r>
      <w:r w:rsidRPr="00B56CC7">
        <w:rPr>
          <w:b/>
          <w:sz w:val="28"/>
          <w:szCs w:val="28"/>
        </w:rPr>
        <w:t>Potato Research Consortium</w:t>
      </w:r>
    </w:p>
    <w:p w14:paraId="48864F01" w14:textId="77777777"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391C076" w14:textId="2924CCAB"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Title:</w:t>
      </w:r>
      <w:r>
        <w:t xml:space="preserve"> </w:t>
      </w:r>
      <w:r w:rsidR="00BA629E">
        <w:rPr>
          <w:bCs/>
          <w:szCs w:val="24"/>
        </w:rPr>
        <w:t>Comparison of potato yields, soil health, and pathogen loads in virgin and non-virgin soils.</w:t>
      </w:r>
    </w:p>
    <w:p w14:paraId="69916CAB" w14:textId="77777777"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0B02DB5A" w14:textId="6A4E5268"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Year Initiated:</w:t>
      </w:r>
      <w:r>
        <w:t xml:space="preserve"> </w:t>
      </w:r>
      <w:r w:rsidR="00BA629E" w:rsidRPr="00BA629E">
        <w:rPr>
          <w:bCs/>
          <w:szCs w:val="24"/>
        </w:rPr>
        <w:t>2021-22.</w:t>
      </w:r>
      <w:r w:rsidR="00BA629E">
        <w:rPr>
          <w:b/>
          <w:szCs w:val="24"/>
        </w:rPr>
        <w:t xml:space="preserve"> </w:t>
      </w:r>
      <w:r>
        <w:rPr>
          <w:b/>
        </w:rPr>
        <w:t>Current Year:</w:t>
      </w:r>
      <w:r>
        <w:t xml:space="preserve"> 2021-22.     </w:t>
      </w:r>
      <w:r>
        <w:rPr>
          <w:b/>
        </w:rPr>
        <w:t>Terminating Year</w:t>
      </w:r>
      <w:r>
        <w:t xml:space="preserve"> </w:t>
      </w:r>
      <w:r w:rsidR="00BA629E">
        <w:t>2023</w:t>
      </w:r>
    </w:p>
    <w:p w14:paraId="7F167076" w14:textId="77777777"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217ACF50" w14:textId="7A06AF6B" w:rsidR="001664DF" w:rsidRPr="001664DF"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Personnel &amp; Cooperators:</w:t>
      </w:r>
    </w:p>
    <w:p w14:paraId="43982D02" w14:textId="0FCBDE1D" w:rsidR="00BA629E" w:rsidRPr="001664DF" w:rsidRDefault="00BA629E" w:rsidP="00AD22D3">
      <w:pPr>
        <w:rPr>
          <w:szCs w:val="24"/>
        </w:rPr>
      </w:pPr>
      <w:r w:rsidRPr="00861D49">
        <w:rPr>
          <w:bCs/>
          <w:szCs w:val="24"/>
        </w:rPr>
        <w:t xml:space="preserve">PIs involved include David </w:t>
      </w:r>
      <w:proofErr w:type="spellStart"/>
      <w:r w:rsidRPr="00861D49">
        <w:rPr>
          <w:bCs/>
          <w:szCs w:val="24"/>
        </w:rPr>
        <w:t>Linnard</w:t>
      </w:r>
      <w:proofErr w:type="spellEnd"/>
      <w:r w:rsidRPr="00861D49">
        <w:rPr>
          <w:bCs/>
          <w:szCs w:val="24"/>
        </w:rPr>
        <w:t xml:space="preserve"> Wheeler</w:t>
      </w:r>
      <w:r w:rsidR="001664DF">
        <w:rPr>
          <w:bCs/>
          <w:szCs w:val="24"/>
        </w:rPr>
        <w:t xml:space="preserve"> (</w:t>
      </w:r>
      <w:hyperlink r:id="rId7" w:history="1">
        <w:r w:rsidR="001664DF" w:rsidRPr="00F360A6">
          <w:rPr>
            <w:rStyle w:val="Hyperlink"/>
            <w:szCs w:val="24"/>
          </w:rPr>
          <w:t>david.wheeler@wsu.edu</w:t>
        </w:r>
      </w:hyperlink>
      <w:r w:rsidR="001664DF">
        <w:rPr>
          <w:szCs w:val="24"/>
        </w:rPr>
        <w:t>; 215-880-3024)</w:t>
      </w:r>
      <w:r w:rsidRPr="00861D49">
        <w:rPr>
          <w:bCs/>
          <w:szCs w:val="24"/>
        </w:rPr>
        <w:t>, Deirdre Griffin LaHue</w:t>
      </w:r>
      <w:r w:rsidR="001664DF">
        <w:rPr>
          <w:bCs/>
          <w:szCs w:val="24"/>
        </w:rPr>
        <w:t xml:space="preserve"> (</w:t>
      </w:r>
      <w:hyperlink r:id="rId8" w:history="1">
        <w:r w:rsidR="001664DF" w:rsidRPr="00301F10">
          <w:rPr>
            <w:rStyle w:val="Hyperlink"/>
            <w:szCs w:val="24"/>
          </w:rPr>
          <w:t>d.griffin@wsu.edu</w:t>
        </w:r>
      </w:hyperlink>
      <w:r w:rsidR="001664DF">
        <w:rPr>
          <w:rStyle w:val="Hyperlink"/>
          <w:szCs w:val="24"/>
        </w:rPr>
        <w:t>;</w:t>
      </w:r>
      <w:r w:rsidR="001664DF">
        <w:rPr>
          <w:bCs/>
          <w:szCs w:val="24"/>
        </w:rPr>
        <w:t xml:space="preserve"> </w:t>
      </w:r>
      <w:r w:rsidR="001664DF">
        <w:rPr>
          <w:szCs w:val="24"/>
        </w:rPr>
        <w:t>360-848-6127)</w:t>
      </w:r>
      <w:r w:rsidRPr="00861D49">
        <w:rPr>
          <w:bCs/>
          <w:szCs w:val="24"/>
        </w:rPr>
        <w:t>, and Cynthia Gleason</w:t>
      </w:r>
      <w:r w:rsidR="001664DF">
        <w:rPr>
          <w:bCs/>
          <w:szCs w:val="24"/>
        </w:rPr>
        <w:t xml:space="preserve"> (</w:t>
      </w:r>
      <w:hyperlink r:id="rId9" w:history="1">
        <w:r w:rsidR="001664DF" w:rsidRPr="00F360A6">
          <w:rPr>
            <w:rStyle w:val="Hyperlink"/>
            <w:szCs w:val="24"/>
          </w:rPr>
          <w:t>cynthia.gleason@wsu.edu</w:t>
        </w:r>
      </w:hyperlink>
      <w:r w:rsidR="001664DF">
        <w:rPr>
          <w:szCs w:val="24"/>
        </w:rPr>
        <w:t>;</w:t>
      </w:r>
      <w:r w:rsidR="001664DF" w:rsidRPr="001664DF">
        <w:rPr>
          <w:szCs w:val="24"/>
        </w:rPr>
        <w:t xml:space="preserve"> </w:t>
      </w:r>
      <w:r w:rsidR="001664DF">
        <w:rPr>
          <w:szCs w:val="24"/>
        </w:rPr>
        <w:t xml:space="preserve">509-335-3742) </w:t>
      </w:r>
      <w:r w:rsidRPr="00861D49">
        <w:rPr>
          <w:bCs/>
          <w:szCs w:val="24"/>
        </w:rPr>
        <w:t xml:space="preserve"> from Washington State University and Kenneth Frost</w:t>
      </w:r>
      <w:r w:rsidR="001664DF">
        <w:rPr>
          <w:bCs/>
          <w:szCs w:val="24"/>
        </w:rPr>
        <w:t xml:space="preserve"> (</w:t>
      </w:r>
      <w:hyperlink r:id="rId10" w:history="1">
        <w:r w:rsidR="001664DF" w:rsidRPr="00F360A6">
          <w:rPr>
            <w:rStyle w:val="Hyperlink"/>
            <w:szCs w:val="24"/>
          </w:rPr>
          <w:t>kenneth.frost@oregonstate.edu</w:t>
        </w:r>
      </w:hyperlink>
      <w:r w:rsidR="001664DF">
        <w:rPr>
          <w:szCs w:val="24"/>
        </w:rPr>
        <w:t>; 608-556-9637)</w:t>
      </w:r>
      <w:r w:rsidR="001664DF">
        <w:rPr>
          <w:bCs/>
          <w:szCs w:val="24"/>
        </w:rPr>
        <w:t xml:space="preserve"> </w:t>
      </w:r>
      <w:r w:rsidRPr="00861D49">
        <w:rPr>
          <w:bCs/>
          <w:szCs w:val="24"/>
        </w:rPr>
        <w:t xml:space="preserve">from Oregon State University. Sudha G.C. </w:t>
      </w:r>
      <w:proofErr w:type="spellStart"/>
      <w:r w:rsidRPr="00861D49">
        <w:rPr>
          <w:bCs/>
          <w:szCs w:val="24"/>
        </w:rPr>
        <w:t>Upadhaya</w:t>
      </w:r>
      <w:proofErr w:type="spellEnd"/>
      <w:r w:rsidR="001664DF">
        <w:rPr>
          <w:bCs/>
          <w:szCs w:val="24"/>
        </w:rPr>
        <w:t xml:space="preserve"> (</w:t>
      </w:r>
      <w:hyperlink r:id="rId11" w:history="1">
        <w:r w:rsidR="00FA4DC9" w:rsidRPr="00F360A6">
          <w:rPr>
            <w:rStyle w:val="Hyperlink"/>
            <w:szCs w:val="24"/>
          </w:rPr>
          <w:t>sudha.gcupadhaya@wsu.edu</w:t>
        </w:r>
      </w:hyperlink>
      <w:r w:rsidR="001664DF">
        <w:rPr>
          <w:szCs w:val="24"/>
        </w:rPr>
        <w:t>;</w:t>
      </w:r>
      <w:r w:rsidR="001664DF" w:rsidRPr="001664DF">
        <w:rPr>
          <w:szCs w:val="24"/>
        </w:rPr>
        <w:t xml:space="preserve"> </w:t>
      </w:r>
      <w:r w:rsidR="001664DF">
        <w:rPr>
          <w:szCs w:val="24"/>
        </w:rPr>
        <w:t>701-303-0630)</w:t>
      </w:r>
      <w:r w:rsidRPr="00861D49">
        <w:rPr>
          <w:bCs/>
          <w:szCs w:val="24"/>
        </w:rPr>
        <w:t xml:space="preserve"> serves as a research associate in the first PI’s lab.</w:t>
      </w:r>
      <w:r>
        <w:rPr>
          <w:bCs/>
          <w:szCs w:val="24"/>
        </w:rPr>
        <w:t xml:space="preserve"> </w:t>
      </w:r>
      <w:r w:rsidRPr="00861D49">
        <w:rPr>
          <w:bCs/>
          <w:szCs w:val="24"/>
        </w:rPr>
        <w:t>Teal Potter serves as a postdoctoral scholar in the second PI’s lab.</w:t>
      </w:r>
      <w:r>
        <w:rPr>
          <w:bCs/>
          <w:szCs w:val="24"/>
        </w:rPr>
        <w:t xml:space="preserve"> All PIs will request funding.</w:t>
      </w:r>
    </w:p>
    <w:p w14:paraId="4F0A5BEE" w14:textId="77777777"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3481889F" w14:textId="004FD9E6"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Funding Request for 2021-22:</w:t>
      </w:r>
      <w:r w:rsidR="00B6034B">
        <w:t xml:space="preserve">  </w:t>
      </w:r>
      <w:r w:rsidR="00B6034B" w:rsidRPr="00B6034B">
        <w:rPr>
          <w:b/>
          <w:szCs w:val="24"/>
        </w:rPr>
        <w:t>$</w:t>
      </w:r>
      <w:r w:rsidR="006507E4">
        <w:rPr>
          <w:b/>
          <w:szCs w:val="24"/>
        </w:rPr>
        <w:t>63,053</w:t>
      </w:r>
    </w:p>
    <w:p w14:paraId="0748D57A" w14:textId="77777777" w:rsidR="00B6034B" w:rsidRPr="00B6034B" w:rsidRDefault="00B6034B"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86311ED" w14:textId="53DDD469"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B56CC7">
        <w:rPr>
          <w:b/>
          <w:u w:val="single"/>
        </w:rPr>
        <w:t>Introduction:</w:t>
      </w:r>
      <w:r>
        <w:rPr>
          <w:b/>
        </w:rPr>
        <w:t xml:space="preserve"> Problem Statement, Research Question(s) &amp; Justification:</w:t>
      </w:r>
      <w:r>
        <w:t xml:space="preserve"> </w:t>
      </w:r>
    </w:p>
    <w:p w14:paraId="498A43ED" w14:textId="18E8BAE2" w:rsidR="00733619" w:rsidRPr="0094015B" w:rsidRDefault="00D5797D">
      <w:pPr>
        <w:ind w:firstLine="360"/>
        <w:rPr>
          <w:color w:val="000000" w:themeColor="text1"/>
          <w:szCs w:val="24"/>
        </w:rPr>
        <w:pPrChange w:id="0" w:author="Wheeler, David Linnard" w:date="2020-12-03T09:20:00Z">
          <w:pPr>
            <w:ind w:firstLine="360"/>
            <w:jc w:val="both"/>
          </w:pPr>
        </w:pPrChange>
      </w:pPr>
      <w:r w:rsidRPr="0094015B">
        <w:rPr>
          <w:color w:val="000000" w:themeColor="text1"/>
          <w:szCs w:val="24"/>
        </w:rPr>
        <w:t>Since potatoes were first grown, growers have</w:t>
      </w:r>
      <w:r w:rsidR="008B02AD" w:rsidRPr="0094015B">
        <w:rPr>
          <w:color w:val="000000" w:themeColor="text1"/>
          <w:szCs w:val="24"/>
        </w:rPr>
        <w:t xml:space="preserve"> </w:t>
      </w:r>
      <w:r w:rsidRPr="0094015B">
        <w:rPr>
          <w:color w:val="000000" w:themeColor="text1"/>
          <w:szCs w:val="24"/>
        </w:rPr>
        <w:t xml:space="preserve">noticed that the history of a field influences both yield and quality. Fields previously planted with potatoes generally yield less than </w:t>
      </w:r>
      <w:r w:rsidR="00A05DC7" w:rsidRPr="0094015B">
        <w:rPr>
          <w:color w:val="000000" w:themeColor="text1"/>
          <w:szCs w:val="24"/>
        </w:rPr>
        <w:t>field</w:t>
      </w:r>
      <w:r w:rsidRPr="0094015B">
        <w:rPr>
          <w:color w:val="000000" w:themeColor="text1"/>
          <w:szCs w:val="24"/>
        </w:rPr>
        <w:t xml:space="preserve"> soils not previously farmed (virgin soils) or fields never planted with potatoes. </w:t>
      </w:r>
      <w:r w:rsidR="00861F00" w:rsidRPr="0094015B">
        <w:rPr>
          <w:color w:val="000000" w:themeColor="text1"/>
          <w:szCs w:val="24"/>
        </w:rPr>
        <w:t>Indeed, r</w:t>
      </w:r>
      <w:r w:rsidR="007412E4" w:rsidRPr="0094015B">
        <w:rPr>
          <w:color w:val="000000" w:themeColor="text1"/>
          <w:szCs w:val="24"/>
        </w:rPr>
        <w:t>ecent conversations with growers indicated that</w:t>
      </w:r>
      <w:r w:rsidR="00861F00" w:rsidRPr="0094015B">
        <w:rPr>
          <w:color w:val="000000" w:themeColor="text1"/>
          <w:szCs w:val="24"/>
        </w:rPr>
        <w:t xml:space="preserve"> </w:t>
      </w:r>
      <w:r w:rsidR="007412E4" w:rsidRPr="0094015B">
        <w:rPr>
          <w:color w:val="000000" w:themeColor="text1"/>
          <w:szCs w:val="24"/>
        </w:rPr>
        <w:t>14-26% greater yields can be achieved from virgin soils compared to nearby non-virgin soils.</w:t>
      </w:r>
      <w:r w:rsidR="0074762B" w:rsidRPr="0094015B">
        <w:rPr>
          <w:color w:val="000000" w:themeColor="text1"/>
          <w:szCs w:val="24"/>
        </w:rPr>
        <w:t xml:space="preserve"> These observations corroborate </w:t>
      </w:r>
      <w:r w:rsidR="0092390A" w:rsidRPr="0094015B">
        <w:rPr>
          <w:color w:val="000000" w:themeColor="text1"/>
          <w:szCs w:val="24"/>
        </w:rPr>
        <w:t xml:space="preserve">results from </w:t>
      </w:r>
      <w:r w:rsidR="004B008D" w:rsidRPr="0094015B">
        <w:rPr>
          <w:color w:val="000000" w:themeColor="text1"/>
          <w:szCs w:val="24"/>
        </w:rPr>
        <w:t xml:space="preserve">several empirical studies </w:t>
      </w:r>
      <w:r w:rsidR="0074762B" w:rsidRPr="0094015B">
        <w:rPr>
          <w:color w:val="000000" w:themeColor="text1"/>
          <w:szCs w:val="24"/>
        </w:rPr>
        <w:t>(</w:t>
      </w:r>
      <w:r w:rsidR="004B008D" w:rsidRPr="0094015B">
        <w:rPr>
          <w:color w:val="000000" w:themeColor="text1"/>
          <w:szCs w:val="24"/>
        </w:rPr>
        <w:t xml:space="preserve">de Boer et al. 2001; </w:t>
      </w:r>
      <w:proofErr w:type="spellStart"/>
      <w:r w:rsidR="0074762B" w:rsidRPr="0094015B">
        <w:rPr>
          <w:color w:val="000000" w:themeColor="text1"/>
          <w:szCs w:val="24"/>
        </w:rPr>
        <w:t>Lamers</w:t>
      </w:r>
      <w:proofErr w:type="spellEnd"/>
      <w:r w:rsidR="0074762B" w:rsidRPr="0094015B">
        <w:rPr>
          <w:color w:val="000000" w:themeColor="text1"/>
          <w:szCs w:val="24"/>
        </w:rPr>
        <w:t xml:space="preserve">, 1989). </w:t>
      </w:r>
      <w:r w:rsidR="00733619" w:rsidRPr="0094015B">
        <w:rPr>
          <w:color w:val="000000" w:themeColor="text1"/>
          <w:szCs w:val="24"/>
        </w:rPr>
        <w:t xml:space="preserve">The purpose of this proposal is to determine what is responsible for these observations. </w:t>
      </w:r>
      <w:r w:rsidR="001F6AC1" w:rsidRPr="0094015B">
        <w:rPr>
          <w:color w:val="000000" w:themeColor="text1"/>
          <w:szCs w:val="24"/>
        </w:rPr>
        <w:t xml:space="preserve"> </w:t>
      </w:r>
    </w:p>
    <w:p w14:paraId="23CEE3FE" w14:textId="5E23A0CC" w:rsidR="008D17E2" w:rsidRDefault="001F6AC1">
      <w:pPr>
        <w:ind w:firstLine="360"/>
        <w:rPr>
          <w:color w:val="000000" w:themeColor="text1"/>
          <w:szCs w:val="24"/>
        </w:rPr>
        <w:pPrChange w:id="1" w:author="Wheeler, David Linnard" w:date="2020-12-03T09:20:00Z">
          <w:pPr>
            <w:ind w:firstLine="360"/>
            <w:jc w:val="both"/>
          </w:pPr>
        </w:pPrChange>
      </w:pPr>
      <w:r w:rsidRPr="0094015B">
        <w:rPr>
          <w:color w:val="000000" w:themeColor="text1"/>
          <w:szCs w:val="24"/>
        </w:rPr>
        <w:t>O</w:t>
      </w:r>
      <w:r w:rsidR="007412E4" w:rsidRPr="0094015B">
        <w:rPr>
          <w:color w:val="000000" w:themeColor="text1"/>
          <w:szCs w:val="24"/>
        </w:rPr>
        <w:t>ver a century</w:t>
      </w:r>
      <w:r w:rsidRPr="0094015B">
        <w:rPr>
          <w:color w:val="000000" w:themeColor="text1"/>
          <w:szCs w:val="24"/>
        </w:rPr>
        <w:t xml:space="preserve"> of</w:t>
      </w:r>
      <w:r w:rsidR="007412E4" w:rsidRPr="0094015B">
        <w:rPr>
          <w:color w:val="000000" w:themeColor="text1"/>
          <w:szCs w:val="24"/>
        </w:rPr>
        <w:t xml:space="preserve"> research efforts </w:t>
      </w:r>
      <w:r w:rsidR="004E7FF2" w:rsidRPr="0094015B">
        <w:rPr>
          <w:color w:val="000000" w:themeColor="text1"/>
          <w:szCs w:val="24"/>
        </w:rPr>
        <w:t xml:space="preserve">on </w:t>
      </w:r>
      <w:r w:rsidR="00733619" w:rsidRPr="0094015B">
        <w:rPr>
          <w:color w:val="000000" w:themeColor="text1"/>
          <w:szCs w:val="24"/>
        </w:rPr>
        <w:t xml:space="preserve">the impacts of virgin soils on crop </w:t>
      </w:r>
      <w:r w:rsidR="00BC2B31" w:rsidRPr="0094015B">
        <w:rPr>
          <w:color w:val="000000" w:themeColor="text1"/>
          <w:szCs w:val="24"/>
        </w:rPr>
        <w:t>health</w:t>
      </w:r>
      <w:r w:rsidR="00733619" w:rsidRPr="0094015B">
        <w:rPr>
          <w:color w:val="000000" w:themeColor="text1"/>
          <w:szCs w:val="24"/>
        </w:rPr>
        <w:t xml:space="preserve"> </w:t>
      </w:r>
      <w:r w:rsidR="0073332A" w:rsidRPr="0094015B">
        <w:rPr>
          <w:color w:val="000000" w:themeColor="text1"/>
          <w:szCs w:val="24"/>
        </w:rPr>
        <w:t xml:space="preserve">have painted a rich but </w:t>
      </w:r>
      <w:r w:rsidR="00D11BB3" w:rsidRPr="0094015B">
        <w:rPr>
          <w:color w:val="000000" w:themeColor="text1"/>
          <w:szCs w:val="24"/>
        </w:rPr>
        <w:t>somewhat complicated</w:t>
      </w:r>
      <w:r w:rsidR="0073332A" w:rsidRPr="0094015B">
        <w:rPr>
          <w:color w:val="000000" w:themeColor="text1"/>
          <w:szCs w:val="24"/>
        </w:rPr>
        <w:t xml:space="preserve"> picture</w:t>
      </w:r>
      <w:r w:rsidR="00733619" w:rsidRPr="0094015B">
        <w:rPr>
          <w:color w:val="000000" w:themeColor="text1"/>
          <w:szCs w:val="24"/>
        </w:rPr>
        <w:t xml:space="preserve">. </w:t>
      </w:r>
      <w:r w:rsidRPr="0094015B">
        <w:rPr>
          <w:color w:val="000000" w:themeColor="text1"/>
          <w:szCs w:val="24"/>
        </w:rPr>
        <w:t xml:space="preserve">For example, </w:t>
      </w:r>
      <w:r w:rsidR="00153954" w:rsidRPr="0094015B">
        <w:rPr>
          <w:color w:val="000000" w:themeColor="text1"/>
          <w:szCs w:val="24"/>
        </w:rPr>
        <w:t>despite the yield increases often achieved in virgin soils,</w:t>
      </w:r>
      <w:r w:rsidRPr="0094015B">
        <w:rPr>
          <w:color w:val="000000" w:themeColor="text1"/>
          <w:szCs w:val="24"/>
        </w:rPr>
        <w:t xml:space="preserve"> </w:t>
      </w:r>
      <w:r w:rsidR="00153954" w:rsidRPr="0094015B">
        <w:rPr>
          <w:color w:val="000000" w:themeColor="text1"/>
          <w:szCs w:val="24"/>
        </w:rPr>
        <w:t xml:space="preserve">potential fungal, bacterial, and </w:t>
      </w:r>
      <w:r w:rsidR="00AE0780" w:rsidRPr="0094015B">
        <w:rPr>
          <w:color w:val="000000" w:themeColor="text1"/>
          <w:szCs w:val="24"/>
        </w:rPr>
        <w:t xml:space="preserve">nematode </w:t>
      </w:r>
      <w:r w:rsidR="00153954" w:rsidRPr="0094015B">
        <w:rPr>
          <w:color w:val="000000" w:themeColor="text1"/>
          <w:szCs w:val="24"/>
        </w:rPr>
        <w:t>pathogens can be recovered from these soils (de Boer et al. 2001</w:t>
      </w:r>
      <w:r w:rsidR="00AE0780" w:rsidRPr="0094015B">
        <w:rPr>
          <w:color w:val="000000" w:themeColor="text1"/>
          <w:szCs w:val="24"/>
        </w:rPr>
        <w:t>; López-</w:t>
      </w:r>
      <w:proofErr w:type="spellStart"/>
      <w:r w:rsidR="00AE0780" w:rsidRPr="0094015B">
        <w:rPr>
          <w:color w:val="000000" w:themeColor="text1"/>
          <w:szCs w:val="24"/>
        </w:rPr>
        <w:t>Fando</w:t>
      </w:r>
      <w:proofErr w:type="spellEnd"/>
      <w:r w:rsidR="00AE0780" w:rsidRPr="0094015B">
        <w:rPr>
          <w:color w:val="000000" w:themeColor="text1"/>
          <w:szCs w:val="24"/>
        </w:rPr>
        <w:t xml:space="preserve"> and Bello 1995; Pratt 1916, 1918</w:t>
      </w:r>
      <w:r w:rsidR="00153954" w:rsidRPr="0094015B">
        <w:rPr>
          <w:color w:val="000000" w:themeColor="text1"/>
          <w:szCs w:val="24"/>
        </w:rPr>
        <w:t>).</w:t>
      </w:r>
      <w:r w:rsidR="00AE0780" w:rsidRPr="0094015B">
        <w:rPr>
          <w:color w:val="000000" w:themeColor="text1"/>
          <w:szCs w:val="24"/>
        </w:rPr>
        <w:t xml:space="preserve"> </w:t>
      </w:r>
      <w:r w:rsidR="00D16936" w:rsidRPr="0094015B">
        <w:rPr>
          <w:color w:val="000000" w:themeColor="text1"/>
          <w:szCs w:val="24"/>
        </w:rPr>
        <w:t xml:space="preserve">Interestingly, not all crops planted in </w:t>
      </w:r>
      <w:r w:rsidR="00963ED4" w:rsidRPr="0094015B">
        <w:rPr>
          <w:color w:val="000000" w:themeColor="text1"/>
          <w:szCs w:val="24"/>
        </w:rPr>
        <w:t xml:space="preserve">pathogen-infested </w:t>
      </w:r>
      <w:r w:rsidR="00D16936" w:rsidRPr="0094015B">
        <w:rPr>
          <w:color w:val="000000" w:themeColor="text1"/>
          <w:szCs w:val="24"/>
        </w:rPr>
        <w:t xml:space="preserve">virgin soils develop symptoms. </w:t>
      </w:r>
      <w:r w:rsidR="00A672D4" w:rsidRPr="0094015B">
        <w:rPr>
          <w:color w:val="000000" w:themeColor="text1"/>
          <w:szCs w:val="24"/>
        </w:rPr>
        <w:t xml:space="preserve">Verticillium wilt </w:t>
      </w:r>
      <w:r w:rsidR="000C3EB1" w:rsidRPr="0094015B">
        <w:rPr>
          <w:color w:val="000000" w:themeColor="text1"/>
          <w:szCs w:val="24"/>
        </w:rPr>
        <w:t>symptoms</w:t>
      </w:r>
      <w:r w:rsidR="00D16936" w:rsidRPr="0094015B">
        <w:rPr>
          <w:color w:val="000000" w:themeColor="text1"/>
          <w:szCs w:val="24"/>
        </w:rPr>
        <w:t>, for example,</w:t>
      </w:r>
      <w:r w:rsidR="000C3EB1" w:rsidRPr="0094015B">
        <w:rPr>
          <w:color w:val="000000" w:themeColor="text1"/>
          <w:szCs w:val="24"/>
        </w:rPr>
        <w:t xml:space="preserve"> may not be expressed within the first year in </w:t>
      </w:r>
      <w:r w:rsidR="00D16936" w:rsidRPr="0094015B">
        <w:rPr>
          <w:color w:val="000000" w:themeColor="text1"/>
          <w:szCs w:val="24"/>
        </w:rPr>
        <w:t xml:space="preserve">infested </w:t>
      </w:r>
      <w:r w:rsidR="000C3EB1" w:rsidRPr="0094015B">
        <w:rPr>
          <w:color w:val="000000" w:themeColor="text1"/>
          <w:szCs w:val="24"/>
        </w:rPr>
        <w:t>virgin soil (Davis, 1985)</w:t>
      </w:r>
      <w:r w:rsidR="00183159">
        <w:rPr>
          <w:color w:val="000000" w:themeColor="text1"/>
          <w:szCs w:val="24"/>
        </w:rPr>
        <w:t>,</w:t>
      </w:r>
      <w:r w:rsidR="000C3EB1" w:rsidRPr="0094015B">
        <w:rPr>
          <w:color w:val="000000" w:themeColor="text1"/>
          <w:szCs w:val="24"/>
        </w:rPr>
        <w:t xml:space="preserve"> but may arise</w:t>
      </w:r>
      <w:r w:rsidR="00183159">
        <w:rPr>
          <w:color w:val="000000" w:themeColor="text1"/>
          <w:szCs w:val="24"/>
        </w:rPr>
        <w:t xml:space="preserve"> instead</w:t>
      </w:r>
      <w:r w:rsidR="000C3EB1" w:rsidRPr="0094015B">
        <w:rPr>
          <w:color w:val="000000" w:themeColor="text1"/>
          <w:szCs w:val="24"/>
        </w:rPr>
        <w:t xml:space="preserve"> after subsequent plantings (</w:t>
      </w:r>
      <w:proofErr w:type="spellStart"/>
      <w:r w:rsidR="000C3EB1" w:rsidRPr="0094015B">
        <w:rPr>
          <w:color w:val="000000" w:themeColor="text1"/>
          <w:szCs w:val="24"/>
        </w:rPr>
        <w:t>Powelson</w:t>
      </w:r>
      <w:proofErr w:type="spellEnd"/>
      <w:r w:rsidR="000C3EB1" w:rsidRPr="0094015B">
        <w:rPr>
          <w:color w:val="000000" w:themeColor="text1"/>
          <w:szCs w:val="24"/>
        </w:rPr>
        <w:t xml:space="preserve"> and Rowe 1993). For other diseases, like common scab, </w:t>
      </w:r>
      <w:del w:id="2" w:author="Wheeler, David Linnard" w:date="2020-12-02T11:16:00Z">
        <w:r w:rsidR="000C3EB1" w:rsidRPr="0094015B" w:rsidDel="00994EE8">
          <w:rPr>
            <w:color w:val="000000" w:themeColor="text1"/>
            <w:szCs w:val="24"/>
          </w:rPr>
          <w:delText>Rhizoctonia scab</w:delText>
        </w:r>
      </w:del>
      <w:ins w:id="3" w:author="Wheeler, David Linnard" w:date="2020-12-02T11:16:00Z">
        <w:r w:rsidR="00994EE8">
          <w:rPr>
            <w:color w:val="000000" w:themeColor="text1"/>
            <w:szCs w:val="24"/>
          </w:rPr>
          <w:t>black scurf</w:t>
        </w:r>
      </w:ins>
      <w:r w:rsidR="000C3EB1" w:rsidRPr="0094015B">
        <w:rPr>
          <w:color w:val="000000" w:themeColor="text1"/>
          <w:szCs w:val="24"/>
        </w:rPr>
        <w:t xml:space="preserve">, silver scurf, and Fusarium wilt and rot, symptoms can arise within the first year in virgin soils </w:t>
      </w:r>
      <w:r w:rsidR="00AE0780" w:rsidRPr="0094015B">
        <w:rPr>
          <w:color w:val="000000" w:themeColor="text1"/>
          <w:szCs w:val="24"/>
        </w:rPr>
        <w:t xml:space="preserve">(de Boer et al. 2001; </w:t>
      </w:r>
      <w:r w:rsidR="005752E4" w:rsidRPr="0094015B">
        <w:rPr>
          <w:color w:val="000000" w:themeColor="text1"/>
          <w:szCs w:val="24"/>
        </w:rPr>
        <w:t xml:space="preserve">Lutman 1923; </w:t>
      </w:r>
      <w:r w:rsidR="00AE0780" w:rsidRPr="0094015B">
        <w:rPr>
          <w:color w:val="000000" w:themeColor="text1"/>
          <w:szCs w:val="24"/>
        </w:rPr>
        <w:t>Pratt 1916, 1918).</w:t>
      </w:r>
      <w:r w:rsidR="000C3EB1" w:rsidRPr="0094015B">
        <w:rPr>
          <w:color w:val="000000" w:themeColor="text1"/>
          <w:szCs w:val="24"/>
        </w:rPr>
        <w:t xml:space="preserve"> </w:t>
      </w:r>
    </w:p>
    <w:p w14:paraId="219A2B8E" w14:textId="0B494ED0" w:rsidR="0051064F" w:rsidRPr="0094015B" w:rsidRDefault="000C3EB1">
      <w:pPr>
        <w:ind w:firstLine="360"/>
        <w:rPr>
          <w:color w:val="000000" w:themeColor="text1"/>
          <w:szCs w:val="24"/>
        </w:rPr>
        <w:pPrChange w:id="4" w:author="Wheeler, David Linnard" w:date="2020-12-03T09:20:00Z">
          <w:pPr>
            <w:ind w:firstLine="360"/>
            <w:jc w:val="both"/>
          </w:pPr>
        </w:pPrChange>
      </w:pPr>
      <w:r w:rsidRPr="0094015B">
        <w:rPr>
          <w:color w:val="000000" w:themeColor="text1"/>
          <w:szCs w:val="24"/>
        </w:rPr>
        <w:t>Several sources of variation</w:t>
      </w:r>
      <w:r w:rsidR="00D16936" w:rsidRPr="0094015B">
        <w:rPr>
          <w:color w:val="000000" w:themeColor="text1"/>
          <w:szCs w:val="24"/>
        </w:rPr>
        <w:t xml:space="preserve"> </w:t>
      </w:r>
      <w:r w:rsidRPr="0094015B">
        <w:rPr>
          <w:color w:val="000000" w:themeColor="text1"/>
          <w:szCs w:val="24"/>
        </w:rPr>
        <w:t>may account for these discrepancies</w:t>
      </w:r>
      <w:r w:rsidR="00DA0EBD">
        <w:rPr>
          <w:color w:val="000000" w:themeColor="text1"/>
          <w:szCs w:val="24"/>
        </w:rPr>
        <w:t xml:space="preserve"> </w:t>
      </w:r>
      <w:r w:rsidR="00114BFE">
        <w:rPr>
          <w:color w:val="000000" w:themeColor="text1"/>
          <w:szCs w:val="24"/>
        </w:rPr>
        <w:t xml:space="preserve">between </w:t>
      </w:r>
      <w:r w:rsidR="00DA0EBD">
        <w:rPr>
          <w:color w:val="000000" w:themeColor="text1"/>
          <w:szCs w:val="24"/>
        </w:rPr>
        <w:t>the expected and observed levels of disease in virgin soils.</w:t>
      </w:r>
      <w:r w:rsidR="008D17E2">
        <w:rPr>
          <w:color w:val="000000" w:themeColor="text1"/>
          <w:szCs w:val="24"/>
        </w:rPr>
        <w:t xml:space="preserve"> </w:t>
      </w:r>
      <w:r w:rsidR="00D16936" w:rsidRPr="0094015B">
        <w:rPr>
          <w:color w:val="000000" w:themeColor="text1"/>
          <w:szCs w:val="24"/>
        </w:rPr>
        <w:t xml:space="preserve">For example, </w:t>
      </w:r>
      <w:r w:rsidR="005752E4" w:rsidRPr="0094015B">
        <w:rPr>
          <w:color w:val="000000" w:themeColor="text1"/>
          <w:szCs w:val="24"/>
        </w:rPr>
        <w:t xml:space="preserve">other </w:t>
      </w:r>
      <w:r w:rsidR="00D16936" w:rsidRPr="0094015B">
        <w:rPr>
          <w:color w:val="000000" w:themeColor="text1"/>
          <w:szCs w:val="24"/>
        </w:rPr>
        <w:t xml:space="preserve">differences in soil physical, chemical, and biological properties, </w:t>
      </w:r>
      <w:r w:rsidR="0058124F" w:rsidRPr="0094015B">
        <w:rPr>
          <w:color w:val="000000" w:themeColor="text1"/>
          <w:szCs w:val="24"/>
        </w:rPr>
        <w:t xml:space="preserve">may be associated with virgin soils and </w:t>
      </w:r>
      <w:r w:rsidR="00D16936" w:rsidRPr="0094015B">
        <w:rPr>
          <w:color w:val="000000" w:themeColor="text1"/>
          <w:szCs w:val="24"/>
        </w:rPr>
        <w:t xml:space="preserve">influence </w:t>
      </w:r>
      <w:r w:rsidR="0058124F" w:rsidRPr="0094015B">
        <w:rPr>
          <w:color w:val="000000" w:themeColor="text1"/>
          <w:szCs w:val="24"/>
        </w:rPr>
        <w:t>crop health</w:t>
      </w:r>
      <w:r w:rsidR="00D16936" w:rsidRPr="0094015B">
        <w:rPr>
          <w:color w:val="000000" w:themeColor="text1"/>
          <w:szCs w:val="24"/>
        </w:rPr>
        <w:t>.</w:t>
      </w:r>
      <w:r w:rsidR="0058124F" w:rsidRPr="0094015B">
        <w:rPr>
          <w:color w:val="000000" w:themeColor="text1"/>
          <w:szCs w:val="24"/>
        </w:rPr>
        <w:t xml:space="preserve"> </w:t>
      </w:r>
      <w:r w:rsidR="005752E4" w:rsidRPr="0094015B">
        <w:rPr>
          <w:color w:val="000000" w:themeColor="text1"/>
          <w:szCs w:val="24"/>
        </w:rPr>
        <w:t xml:space="preserve">In fact, differences in nematodes, </w:t>
      </w:r>
      <w:r w:rsidR="004B5AAC" w:rsidRPr="0094015B">
        <w:rPr>
          <w:color w:val="000000" w:themeColor="text1"/>
          <w:szCs w:val="24"/>
        </w:rPr>
        <w:t>bacteria</w:t>
      </w:r>
      <w:r w:rsidR="005752E4" w:rsidRPr="0094015B">
        <w:rPr>
          <w:color w:val="000000" w:themeColor="text1"/>
          <w:szCs w:val="24"/>
        </w:rPr>
        <w:t>, and fungal</w:t>
      </w:r>
      <w:r w:rsidR="004B5AAC" w:rsidRPr="0094015B">
        <w:rPr>
          <w:color w:val="000000" w:themeColor="text1"/>
          <w:szCs w:val="24"/>
        </w:rPr>
        <w:t xml:space="preserve"> diversity</w:t>
      </w:r>
      <w:r w:rsidR="005752E4" w:rsidRPr="0094015B">
        <w:rPr>
          <w:color w:val="000000" w:themeColor="text1"/>
          <w:szCs w:val="24"/>
        </w:rPr>
        <w:t xml:space="preserve"> have been detected between virgin and non-virgin soils</w:t>
      </w:r>
      <w:r w:rsidR="00C0483A" w:rsidRPr="0094015B">
        <w:rPr>
          <w:color w:val="000000" w:themeColor="text1"/>
          <w:szCs w:val="24"/>
        </w:rPr>
        <w:t xml:space="preserve"> (Chen et al. 2020;</w:t>
      </w:r>
      <w:r w:rsidR="0094015B" w:rsidRPr="0094015B">
        <w:rPr>
          <w:b/>
          <w:bCs/>
          <w:color w:val="000000" w:themeColor="text1"/>
          <w:szCs w:val="24"/>
          <w:highlight w:val="white"/>
        </w:rPr>
        <w:t xml:space="preserve"> </w:t>
      </w:r>
      <w:r w:rsidR="0094015B" w:rsidRPr="0094015B">
        <w:rPr>
          <w:color w:val="000000" w:themeColor="text1"/>
          <w:szCs w:val="24"/>
          <w:highlight w:val="white"/>
        </w:rPr>
        <w:t>Gómez-</w:t>
      </w:r>
      <w:proofErr w:type="spellStart"/>
      <w:r w:rsidR="0094015B" w:rsidRPr="0094015B">
        <w:rPr>
          <w:color w:val="000000" w:themeColor="text1"/>
          <w:szCs w:val="24"/>
          <w:highlight w:val="white"/>
        </w:rPr>
        <w:t>Acata</w:t>
      </w:r>
      <w:proofErr w:type="spellEnd"/>
      <w:r w:rsidR="0094015B" w:rsidRPr="0094015B">
        <w:rPr>
          <w:color w:val="000000" w:themeColor="text1"/>
          <w:szCs w:val="24"/>
          <w:highlight w:val="white"/>
        </w:rPr>
        <w:t xml:space="preserve"> et al. 2014</w:t>
      </w:r>
      <w:r w:rsidR="0094015B" w:rsidRPr="0094015B">
        <w:rPr>
          <w:color w:val="000000" w:themeColor="text1"/>
          <w:szCs w:val="24"/>
        </w:rPr>
        <w:t>;</w:t>
      </w:r>
      <w:r w:rsidR="00C0483A" w:rsidRPr="0094015B">
        <w:rPr>
          <w:color w:val="000000" w:themeColor="text1"/>
          <w:szCs w:val="24"/>
        </w:rPr>
        <w:t xml:space="preserve"> López-</w:t>
      </w:r>
      <w:proofErr w:type="spellStart"/>
      <w:r w:rsidR="00C0483A" w:rsidRPr="0094015B">
        <w:rPr>
          <w:color w:val="000000" w:themeColor="text1"/>
          <w:szCs w:val="24"/>
        </w:rPr>
        <w:t>Fando</w:t>
      </w:r>
      <w:proofErr w:type="spellEnd"/>
      <w:r w:rsidR="00C0483A" w:rsidRPr="0094015B">
        <w:rPr>
          <w:color w:val="000000" w:themeColor="text1"/>
          <w:szCs w:val="24"/>
        </w:rPr>
        <w:t xml:space="preserve"> and Bello 1995; Werner and </w:t>
      </w:r>
      <w:proofErr w:type="spellStart"/>
      <w:r w:rsidR="00C0483A" w:rsidRPr="0094015B">
        <w:rPr>
          <w:color w:val="000000" w:themeColor="text1"/>
          <w:szCs w:val="24"/>
        </w:rPr>
        <w:t>Zadworny</w:t>
      </w:r>
      <w:proofErr w:type="spellEnd"/>
      <w:r w:rsidR="00C0483A" w:rsidRPr="0094015B">
        <w:rPr>
          <w:color w:val="000000" w:themeColor="text1"/>
          <w:szCs w:val="24"/>
        </w:rPr>
        <w:t xml:space="preserve"> 2002)</w:t>
      </w:r>
      <w:r w:rsidR="005752E4" w:rsidRPr="0094015B">
        <w:rPr>
          <w:color w:val="000000" w:themeColor="text1"/>
          <w:szCs w:val="24"/>
        </w:rPr>
        <w:t xml:space="preserve">. </w:t>
      </w:r>
      <w:r w:rsidR="00C0483A" w:rsidRPr="0094015B">
        <w:rPr>
          <w:color w:val="000000" w:themeColor="text1"/>
          <w:szCs w:val="24"/>
        </w:rPr>
        <w:t>Similarly, differences in soil physical and chemical properties have been detected between virgin and non-virgin soils (B</w:t>
      </w:r>
      <w:r w:rsidR="001859C8" w:rsidRPr="0094015B">
        <w:rPr>
          <w:color w:val="000000" w:themeColor="text1"/>
          <w:szCs w:val="24"/>
        </w:rPr>
        <w:t>l</w:t>
      </w:r>
      <w:r w:rsidR="00C0483A" w:rsidRPr="0094015B">
        <w:rPr>
          <w:color w:val="000000" w:themeColor="text1"/>
          <w:szCs w:val="24"/>
        </w:rPr>
        <w:t xml:space="preserve">ank and </w:t>
      </w:r>
      <w:proofErr w:type="spellStart"/>
      <w:r w:rsidR="00C0483A" w:rsidRPr="0094015B">
        <w:rPr>
          <w:color w:val="000000" w:themeColor="text1"/>
          <w:szCs w:val="24"/>
        </w:rPr>
        <w:t>Fosberg</w:t>
      </w:r>
      <w:proofErr w:type="spellEnd"/>
      <w:r w:rsidR="00C0483A" w:rsidRPr="0094015B">
        <w:rPr>
          <w:color w:val="000000" w:themeColor="text1"/>
          <w:szCs w:val="24"/>
        </w:rPr>
        <w:t xml:space="preserve"> 1989; </w:t>
      </w:r>
      <w:r w:rsidR="0094015B" w:rsidRPr="0094015B">
        <w:rPr>
          <w:color w:val="000000" w:themeColor="text1"/>
          <w:szCs w:val="24"/>
          <w:highlight w:val="white"/>
        </w:rPr>
        <w:t>Gómez-</w:t>
      </w:r>
      <w:proofErr w:type="spellStart"/>
      <w:r w:rsidR="0094015B" w:rsidRPr="0094015B">
        <w:rPr>
          <w:color w:val="000000" w:themeColor="text1"/>
          <w:szCs w:val="24"/>
          <w:highlight w:val="white"/>
        </w:rPr>
        <w:t>Acata</w:t>
      </w:r>
      <w:proofErr w:type="spellEnd"/>
      <w:r w:rsidR="0094015B" w:rsidRPr="0094015B">
        <w:rPr>
          <w:color w:val="000000" w:themeColor="text1"/>
          <w:szCs w:val="24"/>
          <w:highlight w:val="white"/>
        </w:rPr>
        <w:t xml:space="preserve"> et al. 2014</w:t>
      </w:r>
      <w:r w:rsidR="0094015B" w:rsidRPr="0094015B">
        <w:rPr>
          <w:color w:val="000000" w:themeColor="text1"/>
          <w:szCs w:val="24"/>
        </w:rPr>
        <w:t xml:space="preserve">; </w:t>
      </w:r>
      <w:r w:rsidR="00C0483A" w:rsidRPr="0094015B">
        <w:rPr>
          <w:color w:val="000000" w:themeColor="text1"/>
          <w:szCs w:val="24"/>
        </w:rPr>
        <w:t>Zhang et al. 2018).</w:t>
      </w:r>
      <w:r w:rsidR="00DA0EBD">
        <w:rPr>
          <w:color w:val="000000" w:themeColor="text1"/>
          <w:szCs w:val="24"/>
        </w:rPr>
        <w:t xml:space="preserve"> Hence, numerous factors likely contribute to plant health in virgin soils. </w:t>
      </w:r>
      <w:r w:rsidR="00DB3007">
        <w:rPr>
          <w:color w:val="000000" w:themeColor="text1"/>
          <w:szCs w:val="24"/>
        </w:rPr>
        <w:t xml:space="preserve">Unfortunately, the authors are not aware of any studies that have quantified the influence of </w:t>
      </w:r>
      <w:r w:rsidR="00114BFE">
        <w:rPr>
          <w:color w:val="000000" w:themeColor="text1"/>
          <w:szCs w:val="24"/>
        </w:rPr>
        <w:t xml:space="preserve">all of </w:t>
      </w:r>
      <w:r w:rsidR="00DB3007">
        <w:rPr>
          <w:color w:val="000000" w:themeColor="text1"/>
          <w:szCs w:val="24"/>
        </w:rPr>
        <w:t xml:space="preserve">these potential factors </w:t>
      </w:r>
      <w:r w:rsidR="006A2DAE">
        <w:rPr>
          <w:color w:val="000000" w:themeColor="text1"/>
          <w:szCs w:val="24"/>
        </w:rPr>
        <w:t>on crop health</w:t>
      </w:r>
      <w:r w:rsidR="00DB3007">
        <w:rPr>
          <w:color w:val="000000" w:themeColor="text1"/>
          <w:szCs w:val="24"/>
        </w:rPr>
        <w:t xml:space="preserve">. </w:t>
      </w:r>
    </w:p>
    <w:p w14:paraId="4A8E9F2D" w14:textId="77777777" w:rsidR="00994EE8" w:rsidRDefault="00D5797D">
      <w:pPr>
        <w:ind w:firstLine="360"/>
        <w:rPr>
          <w:ins w:id="5" w:author="Wheeler, David Linnard" w:date="2020-12-02T11:17:00Z"/>
          <w:szCs w:val="24"/>
        </w:rPr>
        <w:pPrChange w:id="6" w:author="Wheeler, David Linnard" w:date="2020-12-03T09:20:00Z">
          <w:pPr>
            <w:ind w:firstLine="360"/>
            <w:jc w:val="both"/>
          </w:pPr>
        </w:pPrChange>
      </w:pPr>
      <w:commentRangeStart w:id="7"/>
      <w:r>
        <w:rPr>
          <w:szCs w:val="24"/>
        </w:rPr>
        <w:t xml:space="preserve">To identify factors associated with the greater yields observed when potatoes are grown in virgin soil, we propose to conduct a common garden experiment with virgin and non-virgin soils </w:t>
      </w:r>
      <w:r>
        <w:rPr>
          <w:szCs w:val="24"/>
        </w:rPr>
        <w:lastRenderedPageBreak/>
        <w:t xml:space="preserve">collected from </w:t>
      </w:r>
      <w:r w:rsidR="00756632">
        <w:rPr>
          <w:szCs w:val="24"/>
        </w:rPr>
        <w:t xml:space="preserve">fields in </w:t>
      </w:r>
      <w:r>
        <w:rPr>
          <w:szCs w:val="24"/>
        </w:rPr>
        <w:t xml:space="preserve">the </w:t>
      </w:r>
      <w:r w:rsidR="00756632">
        <w:rPr>
          <w:szCs w:val="24"/>
        </w:rPr>
        <w:t xml:space="preserve">Pacific </w:t>
      </w:r>
      <w:r>
        <w:rPr>
          <w:szCs w:val="24"/>
        </w:rPr>
        <w:t>Northwest. To capture the physical, chemical, and biological factors often associated with changes in land-management practices (</w:t>
      </w:r>
      <w:r w:rsidR="00DB3007" w:rsidRPr="0094015B">
        <w:rPr>
          <w:color w:val="000000" w:themeColor="text1"/>
          <w:szCs w:val="24"/>
        </w:rPr>
        <w:t>Chen et al. 2020;</w:t>
      </w:r>
      <w:r w:rsidR="00DB3007">
        <w:rPr>
          <w:b/>
          <w:bCs/>
          <w:color w:val="000000" w:themeColor="text1"/>
          <w:szCs w:val="24"/>
        </w:rPr>
        <w:t xml:space="preserve"> </w:t>
      </w:r>
      <w:r w:rsidR="00DB3007" w:rsidRPr="0094015B">
        <w:rPr>
          <w:color w:val="000000" w:themeColor="text1"/>
          <w:szCs w:val="24"/>
        </w:rPr>
        <w:t xml:space="preserve">Blank and </w:t>
      </w:r>
      <w:proofErr w:type="spellStart"/>
      <w:r w:rsidR="00DB3007" w:rsidRPr="0094015B">
        <w:rPr>
          <w:color w:val="000000" w:themeColor="text1"/>
          <w:szCs w:val="24"/>
        </w:rPr>
        <w:t>Fosberg</w:t>
      </w:r>
      <w:proofErr w:type="spellEnd"/>
      <w:r w:rsidR="00DB3007" w:rsidRPr="0094015B">
        <w:rPr>
          <w:color w:val="000000" w:themeColor="text1"/>
          <w:szCs w:val="24"/>
        </w:rPr>
        <w:t xml:space="preserve"> 1989; </w:t>
      </w:r>
      <w:r w:rsidR="00DB3007" w:rsidRPr="0094015B">
        <w:rPr>
          <w:color w:val="000000" w:themeColor="text1"/>
          <w:szCs w:val="24"/>
          <w:highlight w:val="white"/>
        </w:rPr>
        <w:t>Gómez-</w:t>
      </w:r>
      <w:proofErr w:type="spellStart"/>
      <w:r w:rsidR="00DB3007" w:rsidRPr="0094015B">
        <w:rPr>
          <w:color w:val="000000" w:themeColor="text1"/>
          <w:szCs w:val="24"/>
          <w:highlight w:val="white"/>
        </w:rPr>
        <w:t>Acata</w:t>
      </w:r>
      <w:proofErr w:type="spellEnd"/>
      <w:r w:rsidR="00DB3007" w:rsidRPr="0094015B">
        <w:rPr>
          <w:color w:val="000000" w:themeColor="text1"/>
          <w:szCs w:val="24"/>
          <w:highlight w:val="white"/>
        </w:rPr>
        <w:t xml:space="preserve"> et al. 2014</w:t>
      </w:r>
      <w:r w:rsidR="00DB3007" w:rsidRPr="0094015B">
        <w:rPr>
          <w:color w:val="000000" w:themeColor="text1"/>
          <w:szCs w:val="24"/>
        </w:rPr>
        <w:t>; Zhang et al. 2018</w:t>
      </w:r>
      <w:r w:rsidR="0094015B">
        <w:rPr>
          <w:szCs w:val="24"/>
        </w:rPr>
        <w:t>)</w:t>
      </w:r>
      <w:r w:rsidR="006A2DAE">
        <w:rPr>
          <w:szCs w:val="24"/>
        </w:rPr>
        <w:t>,</w:t>
      </w:r>
      <w:r w:rsidR="0094015B">
        <w:rPr>
          <w:szCs w:val="24"/>
        </w:rPr>
        <w:t xml:space="preserve"> </w:t>
      </w:r>
      <w:r>
        <w:rPr>
          <w:szCs w:val="24"/>
        </w:rPr>
        <w:t xml:space="preserve">we have assembled a team of soil scientists and plant pathologists. </w:t>
      </w:r>
      <w:commentRangeEnd w:id="7"/>
      <w:r w:rsidR="004C2365">
        <w:rPr>
          <w:rStyle w:val="CommentReference"/>
        </w:rPr>
        <w:commentReference w:id="7"/>
      </w:r>
    </w:p>
    <w:p w14:paraId="3DBDD3AF" w14:textId="580A4DAD" w:rsidR="00D5797D" w:rsidRDefault="00994EE8">
      <w:pPr>
        <w:ind w:firstLine="360"/>
        <w:rPr>
          <w:szCs w:val="24"/>
        </w:rPr>
        <w:pPrChange w:id="8" w:author="Wheeler, David Linnard" w:date="2020-12-03T09:20:00Z">
          <w:pPr>
            <w:ind w:firstLine="360"/>
            <w:jc w:val="both"/>
          </w:pPr>
        </w:pPrChange>
      </w:pPr>
      <w:ins w:id="9" w:author="Wheeler, David Linnard" w:date="2020-12-02T11:17:00Z">
        <w:r>
          <w:rPr>
            <w:szCs w:val="24"/>
          </w:rPr>
          <w:t xml:space="preserve">Ultimately, </w:t>
        </w:r>
      </w:ins>
      <w:ins w:id="10" w:author="Wheeler, David Linnard" w:date="2020-12-03T09:12:00Z">
        <w:r w:rsidR="00AD22D3">
          <w:rPr>
            <w:szCs w:val="24"/>
          </w:rPr>
          <w:t>th</w:t>
        </w:r>
      </w:ins>
      <w:ins w:id="11" w:author="Wheeler, David Linnard" w:date="2020-12-03T09:13:00Z">
        <w:r w:rsidR="00AD22D3">
          <w:rPr>
            <w:szCs w:val="24"/>
          </w:rPr>
          <w:t>e results from this research will (</w:t>
        </w:r>
        <w:proofErr w:type="spellStart"/>
        <w:r w:rsidR="00AD22D3">
          <w:rPr>
            <w:szCs w:val="24"/>
          </w:rPr>
          <w:t>i</w:t>
        </w:r>
        <w:proofErr w:type="spellEnd"/>
        <w:r w:rsidR="00AD22D3">
          <w:rPr>
            <w:szCs w:val="24"/>
          </w:rPr>
          <w:t>) document</w:t>
        </w:r>
      </w:ins>
      <w:ins w:id="12" w:author="Wheeler, David Linnard" w:date="2020-12-03T09:18:00Z">
        <w:r w:rsidR="00AD22D3">
          <w:rPr>
            <w:szCs w:val="24"/>
          </w:rPr>
          <w:t xml:space="preserve"> </w:t>
        </w:r>
      </w:ins>
      <w:ins w:id="13" w:author="Wheeler, David Linnard" w:date="2020-12-03T09:14:00Z">
        <w:r w:rsidR="00AD22D3">
          <w:rPr>
            <w:szCs w:val="24"/>
          </w:rPr>
          <w:t xml:space="preserve">differences in soil physical, chemical, and biological properties that contribute to </w:t>
        </w:r>
      </w:ins>
      <w:ins w:id="14" w:author="Wheeler, David Linnard" w:date="2020-12-03T09:17:00Z">
        <w:r w:rsidR="00AD22D3">
          <w:rPr>
            <w:szCs w:val="24"/>
          </w:rPr>
          <w:t>increases</w:t>
        </w:r>
      </w:ins>
      <w:ins w:id="15" w:author="Wheeler, David Linnard" w:date="2020-12-03T09:14:00Z">
        <w:r w:rsidR="00AD22D3">
          <w:rPr>
            <w:szCs w:val="24"/>
          </w:rPr>
          <w:t xml:space="preserve"> in potato yields and </w:t>
        </w:r>
      </w:ins>
      <w:ins w:id="16" w:author="Wheeler, David Linnard" w:date="2020-12-03T09:17:00Z">
        <w:r w:rsidR="00AD22D3">
          <w:rPr>
            <w:szCs w:val="24"/>
          </w:rPr>
          <w:t xml:space="preserve">reductions in </w:t>
        </w:r>
      </w:ins>
      <w:ins w:id="17" w:author="Wheeler, David Linnard" w:date="2020-12-03T09:14:00Z">
        <w:r w:rsidR="00AD22D3">
          <w:rPr>
            <w:szCs w:val="24"/>
          </w:rPr>
          <w:t>disease suppression in virgin vs non-virgin soils and (ii) foster fu</w:t>
        </w:r>
      </w:ins>
      <w:ins w:id="18" w:author="Wheeler, David Linnard" w:date="2020-12-03T09:15:00Z">
        <w:r w:rsidR="00AD22D3">
          <w:rPr>
            <w:szCs w:val="24"/>
          </w:rPr>
          <w:t>ture research efforts aimed towards</w:t>
        </w:r>
      </w:ins>
      <w:ins w:id="19" w:author="Wheeler, David Linnard" w:date="2020-12-03T09:16:00Z">
        <w:r w:rsidR="00AD22D3">
          <w:rPr>
            <w:szCs w:val="24"/>
          </w:rPr>
          <w:t xml:space="preserve"> reproducing and maintaining the </w:t>
        </w:r>
      </w:ins>
      <w:ins w:id="20" w:author="Wheeler, David Linnard" w:date="2020-12-03T09:17:00Z">
        <w:r w:rsidR="00AD22D3">
          <w:rPr>
            <w:szCs w:val="24"/>
          </w:rPr>
          <w:t>observed benefits of virgin soils in non-virgin fields.</w:t>
        </w:r>
      </w:ins>
    </w:p>
    <w:p w14:paraId="76FEF024" w14:textId="77777777"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2D4F9DAD" w14:textId="597D3B25" w:rsidR="00D95E26" w:rsidRDefault="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Goal(s), Hypothesis &amp; Objectives:</w:t>
      </w:r>
      <w:r>
        <w:t xml:space="preserve"> </w:t>
      </w:r>
    </w:p>
    <w:p w14:paraId="4A83D954" w14:textId="37635948" w:rsidR="00E87D9C" w:rsidRDefault="00114BFE">
      <w:pPr>
        <w:ind w:firstLine="360"/>
        <w:rPr>
          <w:szCs w:val="24"/>
        </w:rPr>
        <w:pPrChange w:id="21" w:author="Wheeler, David Linnard" w:date="2020-12-03T09:20:00Z">
          <w:pPr>
            <w:ind w:firstLine="360"/>
            <w:jc w:val="both"/>
          </w:pPr>
        </w:pPrChange>
      </w:pPr>
      <w:r>
        <w:rPr>
          <w:szCs w:val="24"/>
        </w:rPr>
        <w:t xml:space="preserve">The goal of this project is to determine the factors that contribute to potato yield increases in virgin soils. </w:t>
      </w:r>
      <w:r w:rsidR="00215078">
        <w:rPr>
          <w:szCs w:val="24"/>
        </w:rPr>
        <w:t>T</w:t>
      </w:r>
      <w:r>
        <w:rPr>
          <w:szCs w:val="24"/>
        </w:rPr>
        <w:t>o achieve this goal, we will</w:t>
      </w:r>
      <w:r w:rsidR="00215078">
        <w:rPr>
          <w:szCs w:val="24"/>
        </w:rPr>
        <w:t xml:space="preserve"> test the null hypotheses (</w:t>
      </w:r>
      <w:proofErr w:type="spellStart"/>
      <w:r w:rsidR="00215078">
        <w:rPr>
          <w:szCs w:val="24"/>
        </w:rPr>
        <w:t>i</w:t>
      </w:r>
      <w:proofErr w:type="spellEnd"/>
      <w:r w:rsidR="00215078">
        <w:rPr>
          <w:szCs w:val="24"/>
        </w:rPr>
        <w:t xml:space="preserve">) there is no difference in potato yield, pathogen inoculum, and disease expression between virgin soils and non-virgin soils and (ii) there are no differences in soil properties between virgin soils and non-virgin soils that are associated with differences in potato </w:t>
      </w:r>
      <w:bookmarkStart w:id="22" w:name="_Hlk50799389"/>
      <w:r w:rsidR="00215078">
        <w:rPr>
          <w:szCs w:val="24"/>
        </w:rPr>
        <w:t>performance.</w:t>
      </w:r>
      <w:r>
        <w:rPr>
          <w:szCs w:val="24"/>
        </w:rPr>
        <w:t xml:space="preserve"> Both hypotheses will </w:t>
      </w:r>
      <w:r w:rsidR="00E87D9C">
        <w:rPr>
          <w:szCs w:val="24"/>
        </w:rPr>
        <w:t xml:space="preserve">be supported by </w:t>
      </w:r>
      <w:r w:rsidR="00413CBF">
        <w:rPr>
          <w:szCs w:val="24"/>
        </w:rPr>
        <w:t xml:space="preserve">the </w:t>
      </w:r>
      <w:r w:rsidR="00E87D9C">
        <w:rPr>
          <w:szCs w:val="24"/>
        </w:rPr>
        <w:t>objectives</w:t>
      </w:r>
      <w:r w:rsidR="00413CBF">
        <w:rPr>
          <w:szCs w:val="24"/>
        </w:rPr>
        <w:t xml:space="preserve"> below. All objectives will be completed in the 2021-2022 funding year</w:t>
      </w:r>
      <w:r w:rsidR="0003730B">
        <w:rPr>
          <w:szCs w:val="24"/>
        </w:rPr>
        <w:t xml:space="preserve"> and replicated in the 2022-2023 funding year.</w:t>
      </w:r>
    </w:p>
    <w:p w14:paraId="7964EBBB" w14:textId="13FD2199" w:rsidR="009D0CEB" w:rsidRPr="009D0CEB" w:rsidRDefault="009D0CEB">
      <w:pPr>
        <w:ind w:firstLine="360"/>
        <w:rPr>
          <w:b/>
          <w:bCs/>
          <w:szCs w:val="24"/>
        </w:rPr>
        <w:pPrChange w:id="23" w:author="Wheeler, David Linnard" w:date="2020-12-03T09:20:00Z">
          <w:pPr>
            <w:ind w:firstLine="360"/>
            <w:jc w:val="both"/>
          </w:pPr>
        </w:pPrChange>
      </w:pPr>
      <w:r w:rsidRPr="009D0CEB">
        <w:rPr>
          <w:b/>
          <w:bCs/>
          <w:szCs w:val="24"/>
        </w:rPr>
        <w:t>Objectives:</w:t>
      </w:r>
    </w:p>
    <w:p w14:paraId="1FED891F" w14:textId="166127A1" w:rsidR="00E87D9C" w:rsidRDefault="00413CBF">
      <w:pPr>
        <w:pStyle w:val="ListParagraph"/>
        <w:numPr>
          <w:ilvl w:val="0"/>
          <w:numId w:val="7"/>
        </w:numPr>
        <w:rPr>
          <w:szCs w:val="24"/>
        </w:rPr>
        <w:pPrChange w:id="24" w:author="Wheeler, David Linnard" w:date="2020-12-03T09:20:00Z">
          <w:pPr>
            <w:pStyle w:val="ListParagraph"/>
            <w:numPr>
              <w:numId w:val="7"/>
            </w:numPr>
            <w:ind w:hanging="360"/>
            <w:jc w:val="both"/>
          </w:pPr>
        </w:pPrChange>
      </w:pPr>
      <w:r>
        <w:rPr>
          <w:szCs w:val="24"/>
        </w:rPr>
        <w:t xml:space="preserve">Sample soils from virgin and non-virgin </w:t>
      </w:r>
      <w:r w:rsidR="00D85268">
        <w:rPr>
          <w:szCs w:val="24"/>
        </w:rPr>
        <w:t>fields</w:t>
      </w:r>
      <w:r>
        <w:rPr>
          <w:szCs w:val="24"/>
        </w:rPr>
        <w:t>.</w:t>
      </w:r>
    </w:p>
    <w:p w14:paraId="7A04703B" w14:textId="390E5715" w:rsidR="00413CBF" w:rsidRDefault="00413CBF">
      <w:pPr>
        <w:pStyle w:val="ListParagraph"/>
        <w:numPr>
          <w:ilvl w:val="0"/>
          <w:numId w:val="7"/>
        </w:numPr>
        <w:rPr>
          <w:szCs w:val="24"/>
        </w:rPr>
        <w:pPrChange w:id="25" w:author="Wheeler, David Linnard" w:date="2020-12-03T09:20:00Z">
          <w:pPr>
            <w:pStyle w:val="ListParagraph"/>
            <w:numPr>
              <w:numId w:val="7"/>
            </w:numPr>
            <w:ind w:hanging="360"/>
            <w:jc w:val="both"/>
          </w:pPr>
        </w:pPrChange>
      </w:pPr>
      <w:r>
        <w:rPr>
          <w:szCs w:val="24"/>
        </w:rPr>
        <w:t>Characterize soil physical, chemical, and biological properties.</w:t>
      </w:r>
    </w:p>
    <w:p w14:paraId="55239436" w14:textId="0A788A4D" w:rsidR="00413CBF" w:rsidRDefault="00413CBF">
      <w:pPr>
        <w:pStyle w:val="ListParagraph"/>
        <w:numPr>
          <w:ilvl w:val="0"/>
          <w:numId w:val="7"/>
        </w:numPr>
        <w:rPr>
          <w:szCs w:val="24"/>
        </w:rPr>
        <w:pPrChange w:id="26" w:author="Wheeler, David Linnard" w:date="2020-12-03T09:20:00Z">
          <w:pPr>
            <w:pStyle w:val="ListParagraph"/>
            <w:numPr>
              <w:numId w:val="7"/>
            </w:numPr>
            <w:ind w:hanging="360"/>
            <w:jc w:val="both"/>
          </w:pPr>
        </w:pPrChange>
      </w:pPr>
      <w:r>
        <w:rPr>
          <w:szCs w:val="24"/>
        </w:rPr>
        <w:t>Quantify potato performance in microplots.</w:t>
      </w:r>
    </w:p>
    <w:p w14:paraId="04DEFD59" w14:textId="6EA454DA" w:rsidR="00413CBF" w:rsidRPr="00413CBF" w:rsidRDefault="00413CBF">
      <w:pPr>
        <w:pStyle w:val="ListParagraph"/>
        <w:numPr>
          <w:ilvl w:val="0"/>
          <w:numId w:val="7"/>
        </w:numPr>
        <w:rPr>
          <w:szCs w:val="24"/>
        </w:rPr>
        <w:pPrChange w:id="27" w:author="Wheeler, David Linnard" w:date="2020-12-03T09:20:00Z">
          <w:pPr>
            <w:pStyle w:val="ListParagraph"/>
            <w:numPr>
              <w:numId w:val="7"/>
            </w:numPr>
            <w:ind w:hanging="360"/>
            <w:jc w:val="both"/>
          </w:pPr>
        </w:pPrChange>
      </w:pPr>
      <w:r>
        <w:rPr>
          <w:szCs w:val="24"/>
        </w:rPr>
        <w:t>Learn from data.</w:t>
      </w:r>
    </w:p>
    <w:p w14:paraId="28D50779" w14:textId="77777777" w:rsidR="001664DF" w:rsidRDefault="001664DF">
      <w:pPr>
        <w:ind w:firstLine="720"/>
        <w:rPr>
          <w:szCs w:val="24"/>
        </w:rPr>
        <w:pPrChange w:id="28" w:author="Wheeler, David Linnard" w:date="2020-12-03T09:20:00Z">
          <w:pPr>
            <w:ind w:firstLine="720"/>
            <w:jc w:val="both"/>
          </w:pPr>
        </w:pPrChange>
      </w:pPr>
    </w:p>
    <w:p w14:paraId="2928A08F" w14:textId="6822EFDD" w:rsidR="001664DF" w:rsidRPr="001664DF" w:rsidRDefault="001664DF"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Procedures:</w:t>
      </w:r>
    </w:p>
    <w:bookmarkEnd w:id="22"/>
    <w:p w14:paraId="35A0ED1A" w14:textId="37233660" w:rsidR="002F75CE" w:rsidRDefault="00413CBF">
      <w:pPr>
        <w:tabs>
          <w:tab w:val="left" w:pos="8910"/>
        </w:tabs>
        <w:ind w:firstLine="360"/>
        <w:rPr>
          <w:szCs w:val="24"/>
        </w:rPr>
        <w:pPrChange w:id="29" w:author="Wheeler, David Linnard" w:date="2020-12-03T09:20:00Z">
          <w:pPr>
            <w:tabs>
              <w:tab w:val="left" w:pos="8910"/>
            </w:tabs>
            <w:ind w:firstLine="360"/>
            <w:jc w:val="both"/>
          </w:pPr>
        </w:pPrChange>
      </w:pPr>
      <w:r>
        <w:rPr>
          <w:szCs w:val="24"/>
        </w:rPr>
        <w:t>For objective 1</w:t>
      </w:r>
      <w:r w:rsidR="00215078">
        <w:rPr>
          <w:szCs w:val="24"/>
        </w:rPr>
        <w:t>, we will collect soil samples and cropping history records from a total of 10 pair</w:t>
      </w:r>
      <w:r w:rsidR="00524B5E">
        <w:rPr>
          <w:szCs w:val="24"/>
        </w:rPr>
        <w:t>s of</w:t>
      </w:r>
      <w:r w:rsidR="00215078">
        <w:rPr>
          <w:szCs w:val="24"/>
        </w:rPr>
        <w:t xml:space="preserve"> fields (n=20) with virgin and non-virgin soil</w:t>
      </w:r>
      <w:r w:rsidR="00524B5E">
        <w:rPr>
          <w:szCs w:val="24"/>
        </w:rPr>
        <w:t>s</w:t>
      </w:r>
      <w:r>
        <w:rPr>
          <w:szCs w:val="24"/>
        </w:rPr>
        <w:t xml:space="preserve"> (</w:t>
      </w:r>
      <w:r>
        <w:rPr>
          <w:b/>
          <w:szCs w:val="24"/>
        </w:rPr>
        <w:t>Figure 1.1</w:t>
      </w:r>
      <w:r>
        <w:rPr>
          <w:szCs w:val="24"/>
        </w:rPr>
        <w:t>).</w:t>
      </w:r>
      <w:r w:rsidR="00524B5E">
        <w:rPr>
          <w:szCs w:val="24"/>
        </w:rPr>
        <w:t xml:space="preserve"> To capture </w:t>
      </w:r>
      <w:r w:rsidR="00267020">
        <w:rPr>
          <w:szCs w:val="24"/>
        </w:rPr>
        <w:t xml:space="preserve">environmental </w:t>
      </w:r>
      <w:proofErr w:type="gramStart"/>
      <w:r w:rsidR="00267020">
        <w:rPr>
          <w:szCs w:val="24"/>
        </w:rPr>
        <w:t>differences</w:t>
      </w:r>
      <w:proofErr w:type="gramEnd"/>
      <w:r w:rsidR="00267020">
        <w:rPr>
          <w:szCs w:val="24"/>
        </w:rPr>
        <w:t xml:space="preserve"> present in the Northwest, we will sample in central</w:t>
      </w:r>
      <w:r w:rsidR="00215078">
        <w:rPr>
          <w:szCs w:val="24"/>
        </w:rPr>
        <w:t xml:space="preserve"> Washington and Oregon</w:t>
      </w:r>
      <w:r w:rsidR="00267020">
        <w:rPr>
          <w:szCs w:val="24"/>
        </w:rPr>
        <w:t>, as well as western Washington</w:t>
      </w:r>
      <w:r w:rsidR="006507E4">
        <w:rPr>
          <w:szCs w:val="24"/>
        </w:rPr>
        <w:t xml:space="preserve"> during winter of 2020 or spring of 2021</w:t>
      </w:r>
      <w:r w:rsidR="00215078">
        <w:rPr>
          <w:szCs w:val="24"/>
        </w:rPr>
        <w:t>.</w:t>
      </w:r>
      <w:r w:rsidR="00F57372">
        <w:rPr>
          <w:szCs w:val="24"/>
        </w:rPr>
        <w:t xml:space="preserve"> This objective will be completed by D Griffin LaHue</w:t>
      </w:r>
      <w:r w:rsidR="00CE6989">
        <w:rPr>
          <w:szCs w:val="24"/>
        </w:rPr>
        <w:t>, DL Wheeler, and K Frost</w:t>
      </w:r>
      <w:r w:rsidR="00F57372">
        <w:rPr>
          <w:szCs w:val="24"/>
        </w:rPr>
        <w:t>.</w:t>
      </w:r>
    </w:p>
    <w:p w14:paraId="4925AD0E" w14:textId="19030F97" w:rsidR="002F75CE" w:rsidRPr="00B73325" w:rsidRDefault="00B73325">
      <w:pPr>
        <w:ind w:firstLine="360"/>
        <w:rPr>
          <w:szCs w:val="24"/>
        </w:rPr>
        <w:pPrChange w:id="30" w:author="Wheeler, David Linnard" w:date="2020-12-03T09:20:00Z">
          <w:pPr>
            <w:ind w:firstLine="360"/>
            <w:jc w:val="both"/>
          </w:pPr>
        </w:pPrChange>
      </w:pPr>
      <w:r>
        <w:rPr>
          <w:szCs w:val="24"/>
        </w:rPr>
        <w:t>To complete objective 2</w:t>
      </w:r>
      <w:r w:rsidR="00F57372">
        <w:rPr>
          <w:szCs w:val="24"/>
        </w:rPr>
        <w:t xml:space="preserve"> </w:t>
      </w:r>
      <w:r w:rsidR="00F57372" w:rsidRPr="002F75CE">
        <w:rPr>
          <w:szCs w:val="24"/>
        </w:rPr>
        <w:t>(</w:t>
      </w:r>
      <w:r w:rsidR="00F57372" w:rsidRPr="002F75CE">
        <w:rPr>
          <w:b/>
          <w:szCs w:val="24"/>
        </w:rPr>
        <w:t>Figure 1.</w:t>
      </w:r>
      <w:r w:rsidR="00F57372">
        <w:rPr>
          <w:b/>
          <w:szCs w:val="24"/>
        </w:rPr>
        <w:t>2</w:t>
      </w:r>
      <w:r w:rsidR="00F57372" w:rsidRPr="002F75CE">
        <w:rPr>
          <w:szCs w:val="24"/>
        </w:rPr>
        <w:t>)</w:t>
      </w:r>
      <w:r>
        <w:rPr>
          <w:szCs w:val="24"/>
        </w:rPr>
        <w:t xml:space="preserve">, </w:t>
      </w:r>
      <w:r>
        <w:rPr>
          <w:bCs/>
          <w:szCs w:val="24"/>
        </w:rPr>
        <w:t>e</w:t>
      </w:r>
      <w:r w:rsidR="00215078">
        <w:rPr>
          <w:bCs/>
          <w:szCs w:val="24"/>
        </w:rPr>
        <w:t xml:space="preserve">ach soil </w:t>
      </w:r>
      <w:r w:rsidR="00E62DA9">
        <w:rPr>
          <w:bCs/>
          <w:szCs w:val="24"/>
        </w:rPr>
        <w:t xml:space="preserve">sample from objective 1 </w:t>
      </w:r>
      <w:r w:rsidR="00215078">
        <w:rPr>
          <w:bCs/>
          <w:szCs w:val="24"/>
        </w:rPr>
        <w:t>will be characterized for</w:t>
      </w:r>
      <w:r w:rsidR="002F75CE">
        <w:rPr>
          <w:bCs/>
          <w:szCs w:val="24"/>
        </w:rPr>
        <w:t>:</w:t>
      </w:r>
    </w:p>
    <w:p w14:paraId="09921EFF" w14:textId="4EA3223B" w:rsidR="002F75CE" w:rsidRDefault="00756632">
      <w:pPr>
        <w:pStyle w:val="ListParagraph"/>
        <w:numPr>
          <w:ilvl w:val="0"/>
          <w:numId w:val="4"/>
        </w:numPr>
        <w:rPr>
          <w:szCs w:val="24"/>
        </w:rPr>
        <w:pPrChange w:id="31" w:author="Wheeler, David Linnard" w:date="2020-12-03T09:20:00Z">
          <w:pPr>
            <w:pStyle w:val="ListParagraph"/>
            <w:numPr>
              <w:numId w:val="4"/>
            </w:numPr>
            <w:ind w:left="1440" w:hanging="360"/>
            <w:jc w:val="both"/>
          </w:pPr>
        </w:pPrChange>
      </w:pPr>
      <w:r>
        <w:rPr>
          <w:szCs w:val="24"/>
        </w:rPr>
        <w:t xml:space="preserve">soil </w:t>
      </w:r>
      <w:r w:rsidR="00215078" w:rsidRPr="002F75CE">
        <w:rPr>
          <w:szCs w:val="24"/>
        </w:rPr>
        <w:t>physical, chemical</w:t>
      </w:r>
      <w:r w:rsidR="00F57372">
        <w:rPr>
          <w:szCs w:val="24"/>
        </w:rPr>
        <w:t>,</w:t>
      </w:r>
      <w:r w:rsidR="00215078" w:rsidRPr="002F75CE">
        <w:rPr>
          <w:szCs w:val="24"/>
        </w:rPr>
        <w:t xml:space="preserve"> and biological properties following the</w:t>
      </w:r>
      <w:r w:rsidR="00972273">
        <w:rPr>
          <w:szCs w:val="24"/>
        </w:rPr>
        <w:t xml:space="preserve"> suite of Tier 1 indicators used by the Soil Health Institute </w:t>
      </w:r>
      <w:r w:rsidR="00035B36">
        <w:rPr>
          <w:szCs w:val="24"/>
        </w:rPr>
        <w:t xml:space="preserve">(Norris et al., 2020) </w:t>
      </w:r>
      <w:r w:rsidR="00972273">
        <w:rPr>
          <w:szCs w:val="24"/>
        </w:rPr>
        <w:t>and in the</w:t>
      </w:r>
      <w:r w:rsidR="00215078" w:rsidRPr="002F75CE">
        <w:rPr>
          <w:szCs w:val="24"/>
        </w:rPr>
        <w:t xml:space="preserve"> Comprehensive Assessment of Soil Health (CASH; Moebius-Clune et al., 2017)</w:t>
      </w:r>
      <w:r w:rsidR="00F57372">
        <w:rPr>
          <w:szCs w:val="24"/>
        </w:rPr>
        <w:t xml:space="preserve"> (to be completed by D Griffin LaHue</w:t>
      </w:r>
      <w:proofErr w:type="gramStart"/>
      <w:r w:rsidR="00F57372">
        <w:rPr>
          <w:szCs w:val="24"/>
        </w:rPr>
        <w:t>)</w:t>
      </w:r>
      <w:r w:rsidR="002F75CE" w:rsidRPr="002F75CE">
        <w:rPr>
          <w:szCs w:val="24"/>
        </w:rPr>
        <w:t>;</w:t>
      </w:r>
      <w:proofErr w:type="gramEnd"/>
    </w:p>
    <w:p w14:paraId="16DBC1D1" w14:textId="7B7AE9F5" w:rsidR="002F75CE" w:rsidRDefault="00215078">
      <w:pPr>
        <w:pStyle w:val="ListParagraph"/>
        <w:numPr>
          <w:ilvl w:val="0"/>
          <w:numId w:val="4"/>
        </w:numPr>
        <w:rPr>
          <w:szCs w:val="24"/>
        </w:rPr>
        <w:pPrChange w:id="32" w:author="Wheeler, David Linnard" w:date="2020-12-03T09:20:00Z">
          <w:pPr>
            <w:pStyle w:val="ListParagraph"/>
            <w:numPr>
              <w:numId w:val="4"/>
            </w:numPr>
            <w:ind w:left="1440" w:hanging="360"/>
            <w:jc w:val="both"/>
          </w:pPr>
        </w:pPrChange>
      </w:pPr>
      <w:r w:rsidRPr="002F75CE">
        <w:rPr>
          <w:szCs w:val="24"/>
        </w:rPr>
        <w:t>free living and plant-parasitic nematodes</w:t>
      </w:r>
      <w:r w:rsidR="002F75CE">
        <w:rPr>
          <w:szCs w:val="24"/>
        </w:rPr>
        <w:t xml:space="preserve"> with DNA sequencing</w:t>
      </w:r>
      <w:r w:rsidR="00F57372">
        <w:rPr>
          <w:szCs w:val="24"/>
        </w:rPr>
        <w:t xml:space="preserve"> (to be completed by C Gleason</w:t>
      </w:r>
      <w:proofErr w:type="gramStart"/>
      <w:r w:rsidR="00F57372">
        <w:rPr>
          <w:szCs w:val="24"/>
        </w:rPr>
        <w:t>)</w:t>
      </w:r>
      <w:r w:rsidR="002F75CE">
        <w:rPr>
          <w:szCs w:val="24"/>
        </w:rPr>
        <w:t>;</w:t>
      </w:r>
      <w:proofErr w:type="gramEnd"/>
    </w:p>
    <w:p w14:paraId="179708CC" w14:textId="70F2DE9C" w:rsidR="002F75CE" w:rsidRDefault="00215078">
      <w:pPr>
        <w:pStyle w:val="ListParagraph"/>
        <w:numPr>
          <w:ilvl w:val="0"/>
          <w:numId w:val="4"/>
        </w:numPr>
        <w:rPr>
          <w:szCs w:val="24"/>
        </w:rPr>
        <w:pPrChange w:id="33" w:author="Wheeler, David Linnard" w:date="2020-12-03T09:20:00Z">
          <w:pPr>
            <w:pStyle w:val="ListParagraph"/>
            <w:numPr>
              <w:numId w:val="4"/>
            </w:numPr>
            <w:ind w:left="1440" w:hanging="360"/>
            <w:jc w:val="both"/>
          </w:pPr>
        </w:pPrChange>
      </w:pPr>
      <w:r w:rsidRPr="002F75CE">
        <w:rPr>
          <w:szCs w:val="24"/>
        </w:rPr>
        <w:t>soilborne potato pathogen presence and abundance</w:t>
      </w:r>
      <w:r w:rsidR="008D17E2">
        <w:rPr>
          <w:szCs w:val="24"/>
        </w:rPr>
        <w:t xml:space="preserve"> by culturing soils on semi-selective media</w:t>
      </w:r>
      <w:r w:rsidR="00F57372">
        <w:rPr>
          <w:szCs w:val="24"/>
        </w:rPr>
        <w:t xml:space="preserve"> (to be completed by K Frost</w:t>
      </w:r>
      <w:proofErr w:type="gramStart"/>
      <w:r w:rsidR="00F57372">
        <w:rPr>
          <w:szCs w:val="24"/>
        </w:rPr>
        <w:t>);</w:t>
      </w:r>
      <w:proofErr w:type="gramEnd"/>
    </w:p>
    <w:p w14:paraId="509EEBB1" w14:textId="283A0975" w:rsidR="00F57372" w:rsidRPr="00F57372" w:rsidRDefault="00215078">
      <w:pPr>
        <w:pStyle w:val="ListParagraph"/>
        <w:numPr>
          <w:ilvl w:val="0"/>
          <w:numId w:val="4"/>
        </w:numPr>
        <w:rPr>
          <w:szCs w:val="24"/>
        </w:rPr>
        <w:pPrChange w:id="34" w:author="Wheeler, David Linnard" w:date="2020-12-03T09:20:00Z">
          <w:pPr>
            <w:pStyle w:val="ListParagraph"/>
            <w:numPr>
              <w:numId w:val="4"/>
            </w:numPr>
            <w:ind w:left="1440" w:hanging="360"/>
            <w:jc w:val="both"/>
          </w:pPr>
        </w:pPrChange>
      </w:pPr>
      <w:r w:rsidRPr="002F75CE">
        <w:rPr>
          <w:szCs w:val="24"/>
        </w:rPr>
        <w:t>bacterial and fungal community structure</w:t>
      </w:r>
      <w:r w:rsidR="002F75CE">
        <w:rPr>
          <w:szCs w:val="24"/>
        </w:rPr>
        <w:t xml:space="preserve"> with</w:t>
      </w:r>
      <w:r w:rsidRPr="002F75CE">
        <w:rPr>
          <w:szCs w:val="24"/>
        </w:rPr>
        <w:t xml:space="preserve"> 16S rRNA and ITS amplicon sequencing, respectively</w:t>
      </w:r>
      <w:r w:rsidR="00F57372">
        <w:rPr>
          <w:szCs w:val="24"/>
        </w:rPr>
        <w:t xml:space="preserve"> (to be completed by </w:t>
      </w:r>
      <w:r w:rsidR="00AE027E">
        <w:rPr>
          <w:szCs w:val="24"/>
        </w:rPr>
        <w:t>D Griffin LaHue</w:t>
      </w:r>
      <w:r w:rsidR="00F57372">
        <w:rPr>
          <w:szCs w:val="24"/>
        </w:rPr>
        <w:t>).</w:t>
      </w:r>
    </w:p>
    <w:p w14:paraId="1194A9C9" w14:textId="77777777" w:rsidR="00E62DA9" w:rsidRDefault="00E62DA9">
      <w:pPr>
        <w:ind w:left="720" w:hanging="360"/>
        <w:pPrChange w:id="35" w:author="Wheeler, David Linnard" w:date="2020-12-03T09:20:00Z">
          <w:pPr>
            <w:ind w:left="720" w:hanging="360"/>
            <w:jc w:val="both"/>
          </w:pPr>
        </w:pPrChange>
      </w:pPr>
      <w:r>
        <w:rPr>
          <w:szCs w:val="24"/>
        </w:rPr>
        <w:t xml:space="preserve">For objective 3, </w:t>
      </w:r>
      <w:r w:rsidR="00215078" w:rsidRPr="002F75CE">
        <w:t>Russet Burbank potatoes will be planted in common garden microplots</w:t>
      </w:r>
    </w:p>
    <w:p w14:paraId="7D3DAD04" w14:textId="764E158B" w:rsidR="00E62DA9" w:rsidRDefault="00215078">
      <w:pPr>
        <w:pPrChange w:id="36" w:author="Wheeler, David Linnard" w:date="2020-12-03T09:20:00Z">
          <w:pPr>
            <w:jc w:val="both"/>
          </w:pPr>
        </w:pPrChange>
      </w:pPr>
      <w:r w:rsidRPr="002F75CE">
        <w:t>containing the sampled soil</w:t>
      </w:r>
      <w:r w:rsidR="00E62DA9">
        <w:t xml:space="preserve"> </w:t>
      </w:r>
      <w:r w:rsidR="00E62DA9" w:rsidRPr="002F75CE">
        <w:t>(</w:t>
      </w:r>
      <w:r w:rsidR="00E62DA9" w:rsidRPr="002F75CE">
        <w:rPr>
          <w:b/>
        </w:rPr>
        <w:t>Figure 1.</w:t>
      </w:r>
      <w:r w:rsidR="00E62DA9">
        <w:rPr>
          <w:b/>
        </w:rPr>
        <w:t>3</w:t>
      </w:r>
      <w:r w:rsidR="00E62DA9" w:rsidRPr="002F75CE">
        <w:t>)</w:t>
      </w:r>
      <w:r w:rsidRPr="002F75CE">
        <w:t>.</w:t>
      </w:r>
      <w:r w:rsidR="00E62DA9">
        <w:t xml:space="preserve"> </w:t>
      </w:r>
      <w:ins w:id="37" w:author="Wheeler, David Linnard" w:date="2020-12-03T09:27:00Z">
        <w:r w:rsidR="0008001D">
          <w:t xml:space="preserve">Russet Burbank potatoes will be used because of </w:t>
        </w:r>
        <w:proofErr w:type="spellStart"/>
        <w:r w:rsidR="0008001D">
          <w:t>there</w:t>
        </w:r>
        <w:proofErr w:type="spellEnd"/>
        <w:r w:rsidR="0008001D">
          <w:t xml:space="preserve"> susceptibility to common soilborne plant pathogens. </w:t>
        </w:r>
      </w:ins>
      <w:r w:rsidR="004A70E6">
        <w:t xml:space="preserve">More specifically, after soils are characterized in objective 2, they will all be transferred to a common location and used to fill microplots. </w:t>
      </w:r>
      <w:r w:rsidR="00E62DA9">
        <w:t xml:space="preserve">The location of these microplots has yet to be determined but the PIs plan to install </w:t>
      </w:r>
      <w:r w:rsidR="00E62DA9">
        <w:lastRenderedPageBreak/>
        <w:t xml:space="preserve">them </w:t>
      </w:r>
      <w:r w:rsidR="009D0CEB">
        <w:t>on a farm in</w:t>
      </w:r>
      <w:r w:rsidR="00E62DA9">
        <w:t xml:space="preserve"> </w:t>
      </w:r>
      <w:commentRangeStart w:id="38"/>
      <w:commentRangeStart w:id="39"/>
      <w:r w:rsidR="00E62DA9">
        <w:t>Pullman, WA</w:t>
      </w:r>
      <w:commentRangeEnd w:id="38"/>
      <w:r w:rsidR="000846EA">
        <w:rPr>
          <w:rStyle w:val="CommentReference"/>
        </w:rPr>
        <w:commentReference w:id="38"/>
      </w:r>
      <w:commentRangeEnd w:id="39"/>
      <w:r w:rsidR="0008001D">
        <w:rPr>
          <w:rStyle w:val="CommentReference"/>
        </w:rPr>
        <w:commentReference w:id="39"/>
      </w:r>
      <w:r w:rsidR="00E62DA9">
        <w:t>.</w:t>
      </w:r>
      <w:r w:rsidRPr="002F75CE">
        <w:t xml:space="preserve"> </w:t>
      </w:r>
      <w:r w:rsidR="00E62DA9">
        <w:t>The treatment structure of the trial will be</w:t>
      </w:r>
      <w:r w:rsidR="0003730B">
        <w:t xml:space="preserve"> two-way factorial design where each level of the first factor (soil: virgin and non-virgin soil) will be replicated 5 times</w:t>
      </w:r>
      <w:r w:rsidR="00E62DA9">
        <w:t xml:space="preserve"> </w:t>
      </w:r>
      <w:r w:rsidR="0003730B">
        <w:t xml:space="preserve">within each level of the </w:t>
      </w:r>
      <w:commentRangeStart w:id="40"/>
      <w:commentRangeStart w:id="41"/>
      <w:r w:rsidR="0003730B">
        <w:t>second factor (</w:t>
      </w:r>
      <w:del w:id="42" w:author="Wheeler, David Linnard" w:date="2020-12-03T09:30:00Z">
        <w:r w:rsidR="0003730B" w:rsidDel="0008001D">
          <w:delText>state</w:delText>
        </w:r>
      </w:del>
      <w:ins w:id="43" w:author="Wheeler, David Linnard" w:date="2020-12-03T09:30:00Z">
        <w:r w:rsidR="0008001D">
          <w:t>location</w:t>
        </w:r>
      </w:ins>
      <w:r w:rsidR="0003730B">
        <w:t xml:space="preserve">: </w:t>
      </w:r>
      <w:del w:id="44" w:author="Wheeler, David Linnard" w:date="2020-12-03T09:32:00Z">
        <w:r w:rsidR="0003730B" w:rsidDel="0008001D">
          <w:delText>Washington and Oregon</w:delText>
        </w:r>
      </w:del>
      <w:ins w:id="45" w:author="Wheeler, David Linnard" w:date="2020-12-03T09:32:00Z">
        <w:r w:rsidR="0008001D">
          <w:t>the Columbia Basin and Skagit valley</w:t>
        </w:r>
      </w:ins>
      <w:r w:rsidR="0003730B">
        <w:t xml:space="preserve">). </w:t>
      </w:r>
      <w:commentRangeEnd w:id="40"/>
      <w:r w:rsidR="000846EA">
        <w:rPr>
          <w:rStyle w:val="CommentReference"/>
        </w:rPr>
        <w:commentReference w:id="40"/>
      </w:r>
      <w:commentRangeEnd w:id="41"/>
      <w:r w:rsidR="0008001D">
        <w:rPr>
          <w:rStyle w:val="CommentReference"/>
        </w:rPr>
        <w:commentReference w:id="41"/>
      </w:r>
      <w:r w:rsidR="0003730B">
        <w:t>Microplots will be arranged in a randomized complete block design along the predomina</w:t>
      </w:r>
      <w:ins w:id="46" w:author="Andy Jensen" w:date="2020-12-02T08:27:00Z">
        <w:r w:rsidR="000846EA">
          <w:t>n</w:t>
        </w:r>
      </w:ins>
      <w:r w:rsidR="0003730B">
        <w:t>t</w:t>
      </w:r>
      <w:del w:id="47" w:author="Andy Jensen" w:date="2020-12-02T08:27:00Z">
        <w:r w:rsidR="0003730B" w:rsidDel="000846EA">
          <w:delText>e</w:delText>
        </w:r>
      </w:del>
      <w:r w:rsidR="0003730B">
        <w:t xml:space="preserve"> environmental gradient at the site of installation. </w:t>
      </w:r>
      <w:commentRangeStart w:id="48"/>
      <w:r w:rsidRPr="002F75CE">
        <w:t xml:space="preserve">Disease expression will be assessed </w:t>
      </w:r>
      <w:commentRangeEnd w:id="48"/>
      <w:r w:rsidR="000846EA">
        <w:rPr>
          <w:rStyle w:val="CommentReference"/>
        </w:rPr>
        <w:commentReference w:id="48"/>
      </w:r>
      <w:r w:rsidR="00E62DA9">
        <w:t xml:space="preserve">at least five times </w:t>
      </w:r>
      <w:r w:rsidRPr="002F75CE">
        <w:t xml:space="preserve">throughout the growing season. Yields </w:t>
      </w:r>
      <w:r w:rsidR="00E62DA9">
        <w:t>and tuber quality will be determined</w:t>
      </w:r>
      <w:r w:rsidRPr="002F75CE">
        <w:t xml:space="preserve"> for each </w:t>
      </w:r>
      <w:r w:rsidR="00E62DA9">
        <w:t xml:space="preserve">experimental unit (plant in microplot). </w:t>
      </w:r>
      <w:r w:rsidR="00382066">
        <w:t>Objective 3 will be completed by DL Wheeler.</w:t>
      </w:r>
    </w:p>
    <w:p w14:paraId="5948603C" w14:textId="475B8B42" w:rsidR="00215078" w:rsidRDefault="00E62DA9">
      <w:pPr>
        <w:ind w:firstLine="360"/>
        <w:pPrChange w:id="49" w:author="Wheeler, David Linnard" w:date="2020-12-03T09:20:00Z">
          <w:pPr>
            <w:ind w:firstLine="360"/>
            <w:jc w:val="both"/>
          </w:pPr>
        </w:pPrChange>
      </w:pPr>
      <w:r>
        <w:t>Finally, for objective 4, a</w:t>
      </w:r>
      <w:r w:rsidR="00215078" w:rsidRPr="002F75CE">
        <w:t xml:space="preserve">ssociations between virgin and non-virgin soils and soil properties will be </w:t>
      </w:r>
      <w:del w:id="50" w:author="Andy Jensen" w:date="2020-12-02T08:30:00Z">
        <w:r w:rsidDel="000846EA">
          <w:delText xml:space="preserve">first </w:delText>
        </w:r>
      </w:del>
      <w:r w:rsidR="00215078" w:rsidRPr="002F75CE">
        <w:t>visualized (</w:t>
      </w:r>
      <w:r w:rsidR="00215078" w:rsidRPr="002F75CE">
        <w:rPr>
          <w:b/>
        </w:rPr>
        <w:t>Figure 1.</w:t>
      </w:r>
      <w:r w:rsidR="00413CBF">
        <w:rPr>
          <w:b/>
        </w:rPr>
        <w:t>4</w:t>
      </w:r>
      <w:r w:rsidR="00215078" w:rsidRPr="002F75CE">
        <w:t>)</w:t>
      </w:r>
      <w:r w:rsidR="0003730B">
        <w:t>.</w:t>
      </w:r>
      <w:r w:rsidR="00215078" w:rsidRPr="002F75CE">
        <w:t xml:space="preserve"> </w:t>
      </w:r>
      <w:r w:rsidR="0003730B">
        <w:t>Ordination methods (</w:t>
      </w:r>
      <w:proofErr w:type="gramStart"/>
      <w:r w:rsidR="0003730B">
        <w:t>e.g.</w:t>
      </w:r>
      <w:proofErr w:type="gramEnd"/>
      <w:r w:rsidR="0003730B">
        <w:t xml:space="preserve"> non-metric multidimensional scaling, principal components analysis, etc</w:t>
      </w:r>
      <w:ins w:id="51" w:author="Andy Jensen" w:date="2020-12-02T08:30:00Z">
        <w:r w:rsidR="000846EA">
          <w:t>.</w:t>
        </w:r>
      </w:ins>
      <w:r w:rsidR="0003730B">
        <w:t xml:space="preserve">), boxplots, </w:t>
      </w:r>
      <w:r w:rsidR="00797A2B">
        <w:t xml:space="preserve">and scatterplots will be used to visualize data from objective 2. Boxplots and </w:t>
      </w:r>
      <w:proofErr w:type="spellStart"/>
      <w:r w:rsidR="00797A2B">
        <w:t>dotplots</w:t>
      </w:r>
      <w:proofErr w:type="spellEnd"/>
      <w:r w:rsidR="00797A2B">
        <w:t xml:space="preserve"> will be used to visualize data from objective 3. </w:t>
      </w:r>
      <w:r w:rsidR="0003730B">
        <w:t xml:space="preserve"> </w:t>
      </w:r>
      <w:del w:id="52" w:author="Andy Jensen" w:date="2020-12-02T08:32:00Z">
        <w:r w:rsidR="00797A2B" w:rsidDel="002E73B5">
          <w:delText xml:space="preserve">             </w:delText>
        </w:r>
      </w:del>
      <w:r w:rsidR="00215078" w:rsidRPr="002F75CE">
        <w:t>(</w:t>
      </w:r>
      <w:r w:rsidR="00215078" w:rsidRPr="002F75CE">
        <w:rPr>
          <w:b/>
        </w:rPr>
        <w:t>Figure 1.</w:t>
      </w:r>
      <w:r w:rsidR="00413CBF">
        <w:rPr>
          <w:b/>
        </w:rPr>
        <w:t>4</w:t>
      </w:r>
      <w:r w:rsidR="00215078" w:rsidRPr="002F75CE">
        <w:t xml:space="preserve">). </w:t>
      </w:r>
      <w:r w:rsidR="00797A2B">
        <w:t>D</w:t>
      </w:r>
      <w:r w:rsidR="00797A2B" w:rsidRPr="002F75CE">
        <w:t>ifferences between soil properties, potato yields, and disease expression will be investigated with standard statistical procedures</w:t>
      </w:r>
      <w:r w:rsidR="00797A2B">
        <w:t xml:space="preserve"> like analysis of variance (ANOVA) and permutational multivariate analysis of variance (PERMANOVA). Relationships between </w:t>
      </w:r>
      <w:r w:rsidR="00797A2B" w:rsidRPr="002F75CE">
        <w:t>soil properties, potato yields, and disease expression</w:t>
      </w:r>
      <w:r w:rsidR="00797A2B">
        <w:t xml:space="preserve"> will further be elucidated with various classical and machine learning models. Models will be compared and results from the models that perform the best will be presented. Assumptions required for the analyses described above will be inspected visually and tested empirically. </w:t>
      </w:r>
      <w:r w:rsidR="00382066">
        <w:t>Objective 4 will be completed by all PIs.</w:t>
      </w:r>
    </w:p>
    <w:p w14:paraId="5F94F5B1" w14:textId="1DFA4AD4" w:rsidR="00026ACF" w:rsidRDefault="00017910" w:rsidP="00AD22D3">
      <w:pPr>
        <w:ind w:firstLine="360"/>
      </w:pPr>
      <w:r>
        <w:rPr>
          <w:noProof/>
        </w:rPr>
        <w:drawing>
          <wp:anchor distT="0" distB="0" distL="114300" distR="114300" simplePos="0" relativeHeight="251661312" behindDoc="0" locked="0" layoutInCell="1" allowOverlap="1" wp14:anchorId="3EF58EF0" wp14:editId="56BE89FE">
            <wp:simplePos x="0" y="0"/>
            <wp:positionH relativeFrom="margin">
              <wp:posOffset>-67945</wp:posOffset>
            </wp:positionH>
            <wp:positionV relativeFrom="margin">
              <wp:posOffset>3681730</wp:posOffset>
            </wp:positionV>
            <wp:extent cx="5943600" cy="2952115"/>
            <wp:effectExtent l="12700" t="12700" r="12700" b="6985"/>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952115"/>
                    </a:xfrm>
                    <a:prstGeom prst="rect">
                      <a:avLst/>
                    </a:prstGeom>
                    <a:ln>
                      <a:solidFill>
                        <a:schemeClr val="tx1"/>
                      </a:solidFill>
                    </a:ln>
                  </pic:spPr>
                </pic:pic>
              </a:graphicData>
            </a:graphic>
          </wp:anchor>
        </w:drawing>
      </w:r>
      <w:r w:rsidR="00994EE8">
        <w:rPr>
          <w:noProof/>
        </w:rPr>
        <mc:AlternateContent>
          <mc:Choice Requires="wps">
            <w:drawing>
              <wp:anchor distT="0" distB="0" distL="114300" distR="114300" simplePos="0" relativeHeight="251660288" behindDoc="0" locked="0" layoutInCell="1" allowOverlap="1" wp14:anchorId="5EC25D87" wp14:editId="0A8EBB3C">
                <wp:simplePos x="0" y="0"/>
                <wp:positionH relativeFrom="column">
                  <wp:posOffset>-41665</wp:posOffset>
                </wp:positionH>
                <wp:positionV relativeFrom="paragraph">
                  <wp:posOffset>209027</wp:posOffset>
                </wp:positionV>
                <wp:extent cx="5943600" cy="635"/>
                <wp:effectExtent l="0" t="0" r="0" b="12065"/>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C1C12AD" w14:textId="3EEF6DA1" w:rsidR="00413CBF" w:rsidRPr="00413CBF" w:rsidRDefault="00413CBF" w:rsidP="00413CBF">
                            <w:pPr>
                              <w:pStyle w:val="Caption"/>
                              <w:rPr>
                                <w:rFonts w:ascii="Times New Roman" w:eastAsia="Times New Roman" w:hAnsi="Times New Roman" w:cs="Times New Roman"/>
                                <w:i w:val="0"/>
                                <w:iCs w:val="0"/>
                                <w:noProof/>
                                <w:color w:val="000000" w:themeColor="text1"/>
                              </w:rPr>
                            </w:pPr>
                            <w:r w:rsidRPr="00413CBF">
                              <w:rPr>
                                <w:b/>
                                <w:bCs/>
                                <w:i w:val="0"/>
                                <w:iCs w:val="0"/>
                                <w:color w:val="000000" w:themeColor="text1"/>
                              </w:rPr>
                              <w:t>Figure 1.</w:t>
                            </w:r>
                            <w:r w:rsidRPr="00413CBF">
                              <w:rPr>
                                <w:i w:val="0"/>
                                <w:iCs w:val="0"/>
                                <w:color w:val="000000" w:themeColor="text1"/>
                              </w:rPr>
                              <w:t xml:space="preserve"> Flow chart of </w:t>
                            </w:r>
                            <w:r w:rsidR="00947B71">
                              <w:rPr>
                                <w:i w:val="0"/>
                                <w:iCs w:val="0"/>
                                <w:color w:val="000000" w:themeColor="text1"/>
                              </w:rPr>
                              <w:t>objectives 1 through 5. Circles in objective 3 represent microplots. The arrow represents the primary environmental gradient against which blocks (pairs of virgin and non-virgin soil samples) will be arranged.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C25D87" id="_x0000_t202" coordsize="21600,21600" o:spt="202" path="m,l,21600r21600,l21600,xe">
                <v:stroke joinstyle="miter"/>
                <v:path gradientshapeok="t" o:connecttype="rect"/>
              </v:shapetype>
              <v:shape id="Text Box 1" o:spid="_x0000_s1026" type="#_x0000_t202" style="position:absolute;left:0;text-align:left;margin-left:-3.3pt;margin-top:16.45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" stroked="f">
                <v:textbox style="mso-fit-shape-to-text:t" inset="0,0,0,0">
                  <w:txbxContent>
                    <w:p w14:paraId="0C1C12AD" w14:textId="3EEF6DA1" w:rsidR="00413CBF" w:rsidRPr="00413CBF" w:rsidRDefault="00413CBF" w:rsidP="00413CBF">
                      <w:pPr>
                        <w:pStyle w:val="Caption"/>
                        <w:rPr>
                          <w:rFonts w:ascii="Times New Roman" w:eastAsia="Times New Roman" w:hAnsi="Times New Roman" w:cs="Times New Roman"/>
                          <w:i w:val="0"/>
                          <w:iCs w:val="0"/>
                          <w:noProof/>
                          <w:color w:val="000000" w:themeColor="text1"/>
                        </w:rPr>
                      </w:pPr>
                      <w:r w:rsidRPr="00413CBF">
                        <w:rPr>
                          <w:b/>
                          <w:bCs/>
                          <w:i w:val="0"/>
                          <w:iCs w:val="0"/>
                          <w:color w:val="000000" w:themeColor="text1"/>
                        </w:rPr>
                        <w:t>Figure 1.</w:t>
                      </w:r>
                      <w:r w:rsidRPr="00413CBF">
                        <w:rPr>
                          <w:i w:val="0"/>
                          <w:iCs w:val="0"/>
                          <w:color w:val="000000" w:themeColor="text1"/>
                        </w:rPr>
                        <w:t xml:space="preserve"> Flow chart of </w:t>
                      </w:r>
                      <w:r w:rsidR="00947B71">
                        <w:rPr>
                          <w:i w:val="0"/>
                          <w:iCs w:val="0"/>
                          <w:color w:val="000000" w:themeColor="text1"/>
                        </w:rPr>
                        <w:t>objectives 1 through 5. Circles in objective 3 represent microplots. The arrow represents the primary environmental gradient against which blocks (pairs of virgin and non-virgin soil samples) will be arranged.</w:t>
                      </w:r>
                    </w:p>
                  </w:txbxContent>
                </v:textbox>
                <w10:wrap type="square"/>
              </v:shape>
            </w:pict>
          </mc:Fallback>
        </mc:AlternateContent>
      </w:r>
    </w:p>
    <w:p w14:paraId="51C5707B" w14:textId="238C6E92" w:rsidR="00D95E26" w:rsidRPr="00382066" w:rsidRDefault="00D95E26" w:rsidP="0008001D">
      <w:pPr>
        <w:ind w:firstLine="360"/>
      </w:pPr>
    </w:p>
    <w:p w14:paraId="1E790BDB" w14:textId="61F5DF9A" w:rsidR="00D95E26" w:rsidRDefault="00D95E26"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Collaboration:</w:t>
      </w:r>
    </w:p>
    <w:p w14:paraId="3F3B53E0" w14:textId="701411F3" w:rsidR="00D95E26" w:rsidRDefault="00BA629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Cs w:val="24"/>
        </w:rPr>
        <w:pPrChange w:id="53" w:author="Wheeler, David Linnard" w:date="2020-12-03T09:20:00Z">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pPrChange>
      </w:pPr>
      <w:r>
        <w:rPr>
          <w:szCs w:val="24"/>
        </w:rPr>
        <w:t>DL Wheeler and SGC</w:t>
      </w:r>
      <w:r w:rsidRPr="00FD39CB">
        <w:rPr>
          <w:szCs w:val="24"/>
        </w:rPr>
        <w:t xml:space="preserve"> </w:t>
      </w:r>
      <w:proofErr w:type="spellStart"/>
      <w:r>
        <w:rPr>
          <w:szCs w:val="24"/>
        </w:rPr>
        <w:t>Upadhaya</w:t>
      </w:r>
      <w:proofErr w:type="spellEnd"/>
      <w:r>
        <w:rPr>
          <w:szCs w:val="24"/>
        </w:rPr>
        <w:t xml:space="preserve"> will collect soils</w:t>
      </w:r>
      <w:r w:rsidR="00AF4755">
        <w:rPr>
          <w:szCs w:val="24"/>
        </w:rPr>
        <w:t xml:space="preserve"> from central WA</w:t>
      </w:r>
      <w:r>
        <w:rPr>
          <w:szCs w:val="24"/>
        </w:rPr>
        <w:t>, establish microplots, collect yield and disease data, and analyze data. D Griffin LaHue and T Potter will</w:t>
      </w:r>
      <w:r w:rsidR="00AF4755">
        <w:rPr>
          <w:szCs w:val="24"/>
        </w:rPr>
        <w:t xml:space="preserve"> collect soils from western WA</w:t>
      </w:r>
      <w:r w:rsidR="00035B36">
        <w:rPr>
          <w:szCs w:val="24"/>
        </w:rPr>
        <w:t xml:space="preserve"> and</w:t>
      </w:r>
      <w:r>
        <w:rPr>
          <w:szCs w:val="24"/>
        </w:rPr>
        <w:t xml:space="preserve"> conduct analyses of soil physical, chemical, and biological properties with support from M Kleber and D </w:t>
      </w:r>
      <w:proofErr w:type="spellStart"/>
      <w:r>
        <w:rPr>
          <w:szCs w:val="24"/>
        </w:rPr>
        <w:t>Myrold</w:t>
      </w:r>
      <w:proofErr w:type="spellEnd"/>
      <w:r>
        <w:rPr>
          <w:szCs w:val="24"/>
        </w:rPr>
        <w:t xml:space="preserve">. K Frost will </w:t>
      </w:r>
      <w:r w:rsidR="00AF4755">
        <w:rPr>
          <w:szCs w:val="24"/>
        </w:rPr>
        <w:t xml:space="preserve">collect soils from OR, </w:t>
      </w:r>
      <w:r>
        <w:rPr>
          <w:szCs w:val="24"/>
        </w:rPr>
        <w:t>quantify soilborne pathogens from soils. C Gleason will</w:t>
      </w:r>
      <w:r w:rsidR="00382066">
        <w:rPr>
          <w:szCs w:val="24"/>
        </w:rPr>
        <w:t xml:space="preserve"> conduct community analysis of</w:t>
      </w:r>
      <w:r w:rsidR="002F75CE">
        <w:rPr>
          <w:szCs w:val="24"/>
        </w:rPr>
        <w:t xml:space="preserve"> nematodes with </w:t>
      </w:r>
      <w:r w:rsidR="009D0CEB">
        <w:rPr>
          <w:szCs w:val="24"/>
        </w:rPr>
        <w:t xml:space="preserve">support from I </w:t>
      </w:r>
      <w:proofErr w:type="spellStart"/>
      <w:r w:rsidR="009D0CEB">
        <w:rPr>
          <w:szCs w:val="24"/>
        </w:rPr>
        <w:t>Zasada</w:t>
      </w:r>
      <w:proofErr w:type="spellEnd"/>
      <w:r w:rsidR="009D0CEB">
        <w:rPr>
          <w:szCs w:val="24"/>
        </w:rPr>
        <w:t xml:space="preserve"> (USDA-ARS/OSU).</w:t>
      </w:r>
    </w:p>
    <w:p w14:paraId="0AF9E5E6" w14:textId="44D70046" w:rsidR="00BA629E" w:rsidRDefault="00BA629E"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20D9A88" w14:textId="17E40184" w:rsidR="00D95E26" w:rsidRDefault="00D95E26"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lastRenderedPageBreak/>
        <w:t>Anticipated Benefits/Expected Outcomes/Information Transfer:</w:t>
      </w:r>
      <w:r>
        <w:t xml:space="preserve"> </w:t>
      </w:r>
    </w:p>
    <w:p w14:paraId="2063BEBD" w14:textId="1793D2B5" w:rsidR="009D0CEB" w:rsidRDefault="00FD18F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pPrChange w:id="54" w:author="Wheeler, David Linnard" w:date="2020-12-03T09:20:00Z">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jc w:val="both"/>
          </w:pPr>
        </w:pPrChange>
      </w:pPr>
      <w:r>
        <w:t>In the short term, we will describe how differences in virgin and non-virgin soils contribute to potato health.</w:t>
      </w:r>
      <w:r w:rsidR="009D0CEB">
        <w:t xml:space="preserve"> More specifically, we will identify the soil physical, chemical and biological (including plant pathogens</w:t>
      </w:r>
      <w:r w:rsidR="00534253">
        <w:t xml:space="preserve"> and nematodes</w:t>
      </w:r>
      <w:r w:rsidR="009D0CEB">
        <w:t xml:space="preserve">) </w:t>
      </w:r>
      <w:r w:rsidR="00A25EE2">
        <w:t>properties associated with the observed yield increases when potatoes are grown in virgin soils.</w:t>
      </w:r>
      <w:r w:rsidR="00EA5CA7">
        <w:t xml:space="preserve"> </w:t>
      </w:r>
      <w:r w:rsidR="00534253">
        <w:t>This work will also contribute toward evaluating the usefulness of soil health indicators in the CASH and establishing a soil health assessment framework that is most relevant for potato systems in the PNW. Results from t</w:t>
      </w:r>
      <w:r w:rsidR="00EA5CA7">
        <w:t>his research will be dissemina</w:t>
      </w:r>
      <w:r w:rsidR="00035B36">
        <w:t>ted</w:t>
      </w:r>
      <w:r w:rsidR="00EA5CA7">
        <w:t xml:space="preserve"> through a peer-reviewed manuscript, </w:t>
      </w:r>
      <w:r w:rsidR="00035B36">
        <w:t>P</w:t>
      </w:r>
      <w:r w:rsidR="00EA5CA7">
        <w:t xml:space="preserve">otato </w:t>
      </w:r>
      <w:r w:rsidR="00035B36">
        <w:t>P</w:t>
      </w:r>
      <w:r w:rsidR="00EA5CA7">
        <w:t>rogress report, field days, and conference presentations.</w:t>
      </w:r>
    </w:p>
    <w:p w14:paraId="0110E815" w14:textId="2C709E00" w:rsidR="00EA5CA7" w:rsidRDefault="00EA5CA7">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Change w:id="55" w:author="Wheeler, David Linnard" w:date="2020-12-03T09:20:00Z">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pPrChange>
      </w:pPr>
      <w:r>
        <w:tab/>
      </w:r>
      <w:r w:rsidR="00FD18F0">
        <w:t>In the long</w:t>
      </w:r>
      <w:r w:rsidR="00A25EE2">
        <w:t>er</w:t>
      </w:r>
      <w:r w:rsidR="00FD18F0">
        <w:t xml:space="preserve"> term, results from this research will inform future efforts</w:t>
      </w:r>
      <w:r w:rsidR="001175D6">
        <w:t xml:space="preserve"> to reproduce and maintain the benefits of virgin soils on potato </w:t>
      </w:r>
      <w:r w:rsidR="00035B36">
        <w:t xml:space="preserve">yield and quality </w:t>
      </w:r>
      <w:r>
        <w:t>at commercial scales</w:t>
      </w:r>
      <w:r w:rsidR="001175D6">
        <w:t>.</w:t>
      </w:r>
      <w:r w:rsidR="00A25EE2">
        <w:t xml:space="preserve"> </w:t>
      </w:r>
      <w:r>
        <w:t xml:space="preserve"> After the factors that contribute to yield increases in virgin soils are identified, the authors will apply for additional funding to </w:t>
      </w:r>
      <w:r w:rsidR="00035B36">
        <w:t xml:space="preserve">study management strategies that can </w:t>
      </w:r>
      <w:r>
        <w:t xml:space="preserve">reproduce these effects in commercial potato fields with non-virgin soils. </w:t>
      </w:r>
      <w:commentRangeStart w:id="56"/>
      <w:del w:id="57" w:author="Wheeler, David Linnard" w:date="2020-12-03T09:33:00Z">
        <w:r w:rsidDel="00017910">
          <w:delText>Ultimately, the authors hope that this research will help sustain the potato industry in the Northwest.</w:delText>
        </w:r>
        <w:r w:rsidR="00A25EE2" w:rsidDel="00017910">
          <w:delText xml:space="preserve"> </w:delText>
        </w:r>
        <w:r w:rsidDel="00017910">
          <w:delText xml:space="preserve"> </w:delText>
        </w:r>
        <w:commentRangeEnd w:id="56"/>
        <w:r w:rsidR="004C2365" w:rsidDel="00017910">
          <w:rPr>
            <w:rStyle w:val="CommentReference"/>
          </w:rPr>
          <w:commentReference w:id="56"/>
        </w:r>
      </w:del>
    </w:p>
    <w:p w14:paraId="51FFDEEC" w14:textId="77777777"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017D52E" w14:textId="77777777" w:rsidR="00D95E26" w:rsidRDefault="00D95E26"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Project Timeline:</w:t>
      </w:r>
    </w:p>
    <w:p w14:paraId="0D5A3090" w14:textId="1248E4D3" w:rsidR="00D95E26" w:rsidRDefault="00D745B6">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Change w:id="58" w:author="Wheeler, David Linnard" w:date="2020-12-03T09:20:00Z">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pPrChange>
      </w:pPr>
      <w:r>
        <w:tab/>
        <w:t xml:space="preserve">The PIs will identify fields and start collecting soils for objective 1 during winter of 2020 and spring of 2021. Similarly, time-sensitive components of objective 2 will begin during the winter of 2020 and spring of 2021. Objective 3 will formally begin during the summer of 2021 but the selection of the location for the microplots and plot preparation will begin as soon as possible. Finally, objective 4 will begin as early as summer of 2021 and end in the winter of 2021.  </w:t>
      </w:r>
      <w:r w:rsidR="00B57412">
        <w:t>A similar timeline will be used for 2022.</w:t>
      </w:r>
    </w:p>
    <w:p w14:paraId="5805B889" w14:textId="77777777"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E8550C2" w14:textId="7029A2F6" w:rsidR="00D95E26" w:rsidRDefault="00D95E26"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Literature Cited:</w:t>
      </w:r>
    </w:p>
    <w:tbl>
      <w:tblPr>
        <w:tblStyle w:val="TableGrid"/>
        <w:tblW w:w="1016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5"/>
      </w:tblGrid>
      <w:tr w:rsidR="00C0483A" w14:paraId="29074840" w14:textId="77777777" w:rsidTr="00584632">
        <w:trPr>
          <w:trHeight w:val="836"/>
        </w:trPr>
        <w:tc>
          <w:tcPr>
            <w:tcW w:w="10165" w:type="dxa"/>
          </w:tcPr>
          <w:p w14:paraId="08726E8A" w14:textId="7E551D90" w:rsidR="00C0483A" w:rsidRPr="001859C8" w:rsidRDefault="00C0483A">
            <w:pPr>
              <w:pStyle w:val="NormalWeb"/>
              <w:numPr>
                <w:ilvl w:val="0"/>
                <w:numId w:val="3"/>
              </w:numPr>
              <w:ind w:left="360"/>
              <w:pPrChange w:id="59" w:author="Wheeler, David Linnard" w:date="2020-12-03T09:20:00Z">
                <w:pPr>
                  <w:pStyle w:val="NormalWeb"/>
                  <w:numPr>
                    <w:numId w:val="3"/>
                  </w:numPr>
                  <w:ind w:left="360" w:hanging="360"/>
                  <w:jc w:val="both"/>
                </w:pPr>
              </w:pPrChange>
            </w:pPr>
            <w:r w:rsidRPr="001859C8">
              <w:rPr>
                <w:rFonts w:ascii="Times" w:hAnsi="Times"/>
                <w:color w:val="000000" w:themeColor="text1"/>
              </w:rPr>
              <w:t>B</w:t>
            </w:r>
            <w:r w:rsidR="001859C8" w:rsidRPr="001859C8">
              <w:rPr>
                <w:rFonts w:ascii="Times" w:hAnsi="Times"/>
                <w:color w:val="000000" w:themeColor="text1"/>
              </w:rPr>
              <w:t>l</w:t>
            </w:r>
            <w:r w:rsidRPr="001859C8">
              <w:rPr>
                <w:rFonts w:ascii="Times" w:hAnsi="Times"/>
                <w:color w:val="000000" w:themeColor="text1"/>
              </w:rPr>
              <w:t xml:space="preserve">ank </w:t>
            </w:r>
            <w:r w:rsidR="001859C8" w:rsidRPr="001859C8">
              <w:rPr>
                <w:rFonts w:ascii="Times" w:hAnsi="Times"/>
                <w:color w:val="000000" w:themeColor="text1"/>
              </w:rPr>
              <w:t xml:space="preserve">RR, and </w:t>
            </w:r>
            <w:proofErr w:type="spellStart"/>
            <w:r w:rsidR="001859C8" w:rsidRPr="001859C8">
              <w:rPr>
                <w:rFonts w:ascii="Times" w:hAnsi="Times"/>
                <w:color w:val="000000" w:themeColor="text1"/>
              </w:rPr>
              <w:t>Fosberg</w:t>
            </w:r>
            <w:proofErr w:type="spellEnd"/>
            <w:r w:rsidR="001859C8" w:rsidRPr="001859C8">
              <w:rPr>
                <w:rFonts w:ascii="Times" w:hAnsi="Times"/>
                <w:color w:val="000000" w:themeColor="text1"/>
              </w:rPr>
              <w:t xml:space="preserve"> MA. 1989. Cultivated and adjacent virgin soils in northcentral South Dakota: I. chemical and physical comparisons. </w:t>
            </w:r>
            <w:r w:rsidR="001859C8" w:rsidRPr="001859C8">
              <w:rPr>
                <w:rFonts w:ascii="Times" w:hAnsi="Times"/>
              </w:rPr>
              <w:t xml:space="preserve">Soil Sci. Soc. Am. J. 53:1484-1490 </w:t>
            </w:r>
          </w:p>
        </w:tc>
      </w:tr>
      <w:tr w:rsidR="00C172A5" w14:paraId="48F60B8A" w14:textId="77777777" w:rsidTr="00584632">
        <w:trPr>
          <w:trHeight w:val="737"/>
        </w:trPr>
        <w:tc>
          <w:tcPr>
            <w:tcW w:w="10165" w:type="dxa"/>
          </w:tcPr>
          <w:p w14:paraId="4240BA87" w14:textId="77777777" w:rsidR="004B008D" w:rsidRPr="004B008D" w:rsidRDefault="004B008D">
            <w:pPr>
              <w:pStyle w:val="ListParagraph"/>
              <w:numPr>
                <w:ilvl w:val="0"/>
                <w:numId w:val="3"/>
              </w:numPr>
              <w:ind w:left="360"/>
              <w:rPr>
                <w:rFonts w:ascii="Times" w:hAnsi="Times"/>
                <w:color w:val="000000" w:themeColor="text1"/>
                <w:szCs w:val="24"/>
              </w:rPr>
              <w:pPrChange w:id="60" w:author="Wheeler, David Linnard" w:date="2020-12-03T09:20:00Z">
                <w:pPr>
                  <w:pStyle w:val="ListParagraph"/>
                  <w:numPr>
                    <w:numId w:val="3"/>
                  </w:numPr>
                  <w:ind w:left="360" w:hanging="360"/>
                  <w:jc w:val="both"/>
                </w:pPr>
              </w:pPrChange>
            </w:pPr>
            <w:r w:rsidRPr="00044503">
              <w:rPr>
                <w:rFonts w:ascii="Times" w:hAnsi="Times"/>
                <w:color w:val="000000" w:themeColor="text1"/>
                <w:szCs w:val="24"/>
              </w:rPr>
              <w:t xml:space="preserve">Chen LF, He ZB, </w:t>
            </w:r>
            <w:r w:rsidRPr="00044503">
              <w:rPr>
                <w:rFonts w:ascii="Times" w:hAnsi="Times"/>
                <w:color w:val="222222"/>
                <w:szCs w:val="24"/>
                <w:shd w:val="clear" w:color="auto" w:fill="FFFFFF"/>
              </w:rPr>
              <w:t xml:space="preserve">Zhao WZ, Liu JL, Zhou H, Li J, Meng YY, and Wang LS. </w:t>
            </w:r>
            <w:r w:rsidRPr="00044503">
              <w:rPr>
                <w:rFonts w:ascii="Times" w:hAnsi="Times"/>
                <w:color w:val="000000" w:themeColor="text1"/>
                <w:szCs w:val="24"/>
              </w:rPr>
              <w:t xml:space="preserve">2020. Soil structure and nutrient supply drive changes in soil microbial communities during conversion of virgin desert soil to irrigated Cropland. Eur J Soil Sci. 71:768–781. </w:t>
            </w:r>
            <w:r w:rsidR="002A6FD8">
              <w:fldChar w:fldCharType="begin"/>
            </w:r>
            <w:r w:rsidR="002A6FD8">
              <w:instrText xml:space="preserve"> HYPERLINK "https://doi.org/10.1111/ejss.12901" </w:instrText>
            </w:r>
            <w:r w:rsidR="002A6FD8">
              <w:fldChar w:fldCharType="separate"/>
            </w:r>
            <w:r w:rsidRPr="00044503">
              <w:rPr>
                <w:rStyle w:val="Hyperlink"/>
                <w:rFonts w:ascii="Times" w:hAnsi="Times"/>
                <w:szCs w:val="24"/>
              </w:rPr>
              <w:t>https://doi.org/10.1111/ejss.12901</w:t>
            </w:r>
            <w:r w:rsidR="002A6FD8">
              <w:rPr>
                <w:rStyle w:val="Hyperlink"/>
                <w:rFonts w:ascii="Times" w:hAnsi="Times"/>
                <w:szCs w:val="24"/>
              </w:rPr>
              <w:fldChar w:fldCharType="end"/>
            </w:r>
          </w:p>
          <w:p w14:paraId="160B422A" w14:textId="40466BDB" w:rsidR="00C172A5" w:rsidRPr="00044503" w:rsidRDefault="00C172A5">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rPr>
                <w:rFonts w:ascii="Times" w:hAnsi="Times"/>
              </w:rPr>
              <w:pPrChange w:id="61" w:author="Wheeler, David Linnard" w:date="2020-12-03T09:20:00Z">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jc w:val="both"/>
                </w:pPr>
              </w:pPrChange>
            </w:pPr>
          </w:p>
        </w:tc>
      </w:tr>
      <w:tr w:rsidR="00C172A5" w14:paraId="16E5770B" w14:textId="77777777" w:rsidTr="00584632">
        <w:trPr>
          <w:trHeight w:val="755"/>
        </w:trPr>
        <w:tc>
          <w:tcPr>
            <w:tcW w:w="10165" w:type="dxa"/>
          </w:tcPr>
          <w:p w14:paraId="22259583" w14:textId="4B061B12" w:rsidR="004B008D" w:rsidRPr="00044503" w:rsidRDefault="004B008D">
            <w:pPr>
              <w:pStyle w:val="ListParagraph"/>
              <w:numPr>
                <w:ilvl w:val="0"/>
                <w:numId w:val="3"/>
              </w:numPr>
              <w:ind w:left="360"/>
              <w:rPr>
                <w:rFonts w:ascii="Times" w:hAnsi="Times"/>
                <w:color w:val="000000" w:themeColor="text1"/>
                <w:szCs w:val="24"/>
              </w:rPr>
              <w:pPrChange w:id="62" w:author="Wheeler, David Linnard" w:date="2020-12-03T09:20:00Z">
                <w:pPr>
                  <w:pStyle w:val="ListParagraph"/>
                  <w:numPr>
                    <w:numId w:val="3"/>
                  </w:numPr>
                  <w:ind w:left="360" w:hanging="360"/>
                  <w:jc w:val="both"/>
                </w:pPr>
              </w:pPrChange>
            </w:pPr>
            <w:r w:rsidRPr="00044503">
              <w:rPr>
                <w:rFonts w:ascii="Times" w:hAnsi="Times"/>
              </w:rPr>
              <w:t xml:space="preserve">Davis, JR. 1985. Approaches to control of potato early dying caused by </w:t>
            </w:r>
            <w:r w:rsidRPr="00044503">
              <w:rPr>
                <w:rFonts w:ascii="Times" w:hAnsi="Times"/>
                <w:i/>
                <w:iCs/>
              </w:rPr>
              <w:t xml:space="preserve">Verticillium </w:t>
            </w:r>
            <w:proofErr w:type="spellStart"/>
            <w:r w:rsidRPr="00044503">
              <w:rPr>
                <w:rFonts w:ascii="Times" w:hAnsi="Times"/>
                <w:i/>
                <w:iCs/>
              </w:rPr>
              <w:t>dahliae</w:t>
            </w:r>
            <w:proofErr w:type="spellEnd"/>
            <w:r w:rsidRPr="00044503">
              <w:rPr>
                <w:rFonts w:ascii="Times" w:hAnsi="Times"/>
                <w:i/>
                <w:iCs/>
              </w:rPr>
              <w:t xml:space="preserve">. </w:t>
            </w:r>
            <w:r w:rsidRPr="00044503">
              <w:rPr>
                <w:rFonts w:ascii="Times" w:hAnsi="Times"/>
              </w:rPr>
              <w:t>American Potato Journal. Vol 62.</w:t>
            </w:r>
          </w:p>
        </w:tc>
      </w:tr>
      <w:tr w:rsidR="00CC541B" w14:paraId="47AAEFE7" w14:textId="77777777" w:rsidTr="00584632">
        <w:trPr>
          <w:trHeight w:val="710"/>
        </w:trPr>
        <w:tc>
          <w:tcPr>
            <w:tcW w:w="10165" w:type="dxa"/>
          </w:tcPr>
          <w:p w14:paraId="61EFCD7C" w14:textId="3ABEC707" w:rsidR="00CC541B" w:rsidRPr="00044503" w:rsidRDefault="00CC541B">
            <w:pPr>
              <w:pStyle w:val="NormalWeb"/>
              <w:numPr>
                <w:ilvl w:val="0"/>
                <w:numId w:val="3"/>
              </w:numPr>
              <w:ind w:left="360"/>
              <w:rPr>
                <w:rFonts w:ascii="Times" w:hAnsi="Times"/>
              </w:rPr>
              <w:pPrChange w:id="63" w:author="Wheeler, David Linnard" w:date="2020-12-03T09:20:00Z">
                <w:pPr>
                  <w:pStyle w:val="NormalWeb"/>
                  <w:numPr>
                    <w:numId w:val="3"/>
                  </w:numPr>
                  <w:ind w:left="360" w:hanging="360"/>
                  <w:jc w:val="both"/>
                </w:pPr>
              </w:pPrChange>
            </w:pPr>
            <w:r>
              <w:rPr>
                <w:rFonts w:ascii="Times" w:hAnsi="Times"/>
              </w:rPr>
              <w:t xml:space="preserve">de Boer R, </w:t>
            </w:r>
            <w:proofErr w:type="spellStart"/>
            <w:r>
              <w:rPr>
                <w:rFonts w:ascii="Times" w:hAnsi="Times"/>
              </w:rPr>
              <w:t>Petkowski</w:t>
            </w:r>
            <w:proofErr w:type="spellEnd"/>
            <w:r>
              <w:rPr>
                <w:rFonts w:ascii="Times" w:hAnsi="Times"/>
              </w:rPr>
              <w:t xml:space="preserve"> J, Wicks T, Harding R, Watson A. 2001. Influence of rotation and </w:t>
            </w:r>
            <w:proofErr w:type="spellStart"/>
            <w:r>
              <w:rPr>
                <w:rFonts w:ascii="Times" w:hAnsi="Times"/>
              </w:rPr>
              <w:t>biofumigation</w:t>
            </w:r>
            <w:proofErr w:type="spellEnd"/>
            <w:r>
              <w:rPr>
                <w:rFonts w:ascii="Times" w:hAnsi="Times"/>
              </w:rPr>
              <w:t xml:space="preserve"> on soil-borne diseases of potato. Horticulture </w:t>
            </w:r>
            <w:r w:rsidR="00001057">
              <w:rPr>
                <w:rFonts w:ascii="Times" w:hAnsi="Times"/>
              </w:rPr>
              <w:t>Australia Project PT96032</w:t>
            </w:r>
          </w:p>
        </w:tc>
      </w:tr>
      <w:tr w:rsidR="001859C8" w14:paraId="4C36571E" w14:textId="77777777" w:rsidTr="00584632">
        <w:trPr>
          <w:trHeight w:val="1547"/>
        </w:trPr>
        <w:tc>
          <w:tcPr>
            <w:tcW w:w="10165" w:type="dxa"/>
          </w:tcPr>
          <w:p w14:paraId="213D6AC9" w14:textId="495B7B38" w:rsidR="001859C8" w:rsidRPr="001859C8" w:rsidRDefault="001859C8">
            <w:pPr>
              <w:pStyle w:val="ListParagraph"/>
              <w:numPr>
                <w:ilvl w:val="0"/>
                <w:numId w:val="3"/>
              </w:numPr>
              <w:ind w:left="360"/>
              <w:rPr>
                <w:color w:val="000000" w:themeColor="text1"/>
                <w:szCs w:val="24"/>
                <w:highlight w:val="white"/>
                <w:u w:val="single"/>
              </w:rPr>
              <w:pPrChange w:id="64" w:author="Wheeler, David Linnard" w:date="2020-12-03T09:20:00Z">
                <w:pPr>
                  <w:pStyle w:val="ListParagraph"/>
                  <w:numPr>
                    <w:numId w:val="3"/>
                  </w:numPr>
                  <w:ind w:left="360" w:hanging="360"/>
                  <w:jc w:val="both"/>
                </w:pPr>
              </w:pPrChange>
            </w:pPr>
            <w:r w:rsidRPr="001859C8">
              <w:rPr>
                <w:color w:val="000000" w:themeColor="text1"/>
                <w:szCs w:val="24"/>
                <w:highlight w:val="white"/>
              </w:rPr>
              <w:t>Gómez-</w:t>
            </w:r>
            <w:proofErr w:type="spellStart"/>
            <w:r w:rsidRPr="001859C8">
              <w:rPr>
                <w:color w:val="000000" w:themeColor="text1"/>
                <w:szCs w:val="24"/>
                <w:highlight w:val="white"/>
              </w:rPr>
              <w:t>Acata</w:t>
            </w:r>
            <w:proofErr w:type="spellEnd"/>
            <w:r w:rsidRPr="001859C8">
              <w:rPr>
                <w:color w:val="000000" w:themeColor="text1"/>
                <w:szCs w:val="24"/>
                <w:highlight w:val="white"/>
              </w:rPr>
              <w:t xml:space="preserve"> ES, Valencia-</w:t>
            </w:r>
            <w:proofErr w:type="spellStart"/>
            <w:r w:rsidRPr="001859C8">
              <w:rPr>
                <w:color w:val="000000" w:themeColor="text1"/>
                <w:szCs w:val="24"/>
                <w:highlight w:val="white"/>
              </w:rPr>
              <w:t>Becerril</w:t>
            </w:r>
            <w:proofErr w:type="spellEnd"/>
            <w:r w:rsidRPr="001859C8">
              <w:rPr>
                <w:color w:val="000000" w:themeColor="text1"/>
                <w:szCs w:val="24"/>
                <w:highlight w:val="white"/>
              </w:rPr>
              <w:t xml:space="preserve"> I, Valenzuela-Encinas C, </w:t>
            </w:r>
            <w:proofErr w:type="spellStart"/>
            <w:r w:rsidRPr="001859C8">
              <w:rPr>
                <w:color w:val="000000" w:themeColor="text1"/>
                <w:szCs w:val="24"/>
                <w:highlight w:val="white"/>
              </w:rPr>
              <w:t>Velásquez</w:t>
            </w:r>
            <w:proofErr w:type="spellEnd"/>
            <w:r w:rsidRPr="001859C8">
              <w:rPr>
                <w:color w:val="000000" w:themeColor="text1"/>
                <w:szCs w:val="24"/>
                <w:highlight w:val="white"/>
              </w:rPr>
              <w:t>-Rodríguez AS, Navarro-</w:t>
            </w:r>
            <w:proofErr w:type="spellStart"/>
            <w:r w:rsidRPr="001859C8">
              <w:rPr>
                <w:color w:val="000000" w:themeColor="text1"/>
                <w:szCs w:val="24"/>
                <w:highlight w:val="white"/>
              </w:rPr>
              <w:t>Noya</w:t>
            </w:r>
            <w:proofErr w:type="spellEnd"/>
            <w:r w:rsidRPr="001859C8">
              <w:rPr>
                <w:color w:val="000000" w:themeColor="text1"/>
                <w:szCs w:val="24"/>
                <w:highlight w:val="white"/>
              </w:rPr>
              <w:t xml:space="preserve"> YE, Montoya-Ciriaco N, Suárez</w:t>
            </w:r>
            <w:r w:rsidRPr="001859C8">
              <w:rPr>
                <w:color w:val="222222"/>
                <w:szCs w:val="24"/>
                <w:shd w:val="clear" w:color="auto" w:fill="FFFFFF"/>
              </w:rPr>
              <w:t xml:space="preserve">‐Arriaga MC, Rojas‐Valdez A, Reyes‐Reyes BG, Luna‐Guido M, and </w:t>
            </w:r>
            <w:proofErr w:type="spellStart"/>
            <w:r w:rsidRPr="001859C8">
              <w:rPr>
                <w:color w:val="222222"/>
                <w:szCs w:val="24"/>
                <w:shd w:val="clear" w:color="auto" w:fill="FFFFFF"/>
              </w:rPr>
              <w:t>Dendooven</w:t>
            </w:r>
            <w:proofErr w:type="spellEnd"/>
            <w:r w:rsidRPr="001859C8">
              <w:rPr>
                <w:color w:val="222222"/>
                <w:szCs w:val="24"/>
                <w:shd w:val="clear" w:color="auto" w:fill="FFFFFF"/>
              </w:rPr>
              <w:t xml:space="preserve"> L</w:t>
            </w:r>
            <w:r w:rsidRPr="001859C8">
              <w:rPr>
                <w:color w:val="000000" w:themeColor="text1"/>
                <w:szCs w:val="24"/>
                <w:highlight w:val="white"/>
              </w:rPr>
              <w:t>. 2014. Deforestation and cultivation with maize (</w:t>
            </w:r>
            <w:proofErr w:type="spellStart"/>
            <w:r w:rsidRPr="001859C8">
              <w:rPr>
                <w:i/>
                <w:color w:val="000000" w:themeColor="text1"/>
                <w:szCs w:val="24"/>
                <w:highlight w:val="white"/>
              </w:rPr>
              <w:t>Zea</w:t>
            </w:r>
            <w:proofErr w:type="spellEnd"/>
            <w:r w:rsidRPr="001859C8">
              <w:rPr>
                <w:i/>
                <w:color w:val="000000" w:themeColor="text1"/>
                <w:szCs w:val="24"/>
                <w:highlight w:val="white"/>
              </w:rPr>
              <w:t xml:space="preserve"> mays</w:t>
            </w:r>
            <w:r w:rsidRPr="001859C8">
              <w:rPr>
                <w:color w:val="000000" w:themeColor="text1"/>
                <w:szCs w:val="24"/>
                <w:highlight w:val="white"/>
              </w:rPr>
              <w:t xml:space="preserve"> L.) has a profound effect on the bacterial community structure in soil. Land </w:t>
            </w:r>
            <w:proofErr w:type="spellStart"/>
            <w:r w:rsidRPr="001859C8">
              <w:rPr>
                <w:color w:val="000000" w:themeColor="text1"/>
                <w:szCs w:val="24"/>
                <w:highlight w:val="white"/>
              </w:rPr>
              <w:t>Degrad</w:t>
            </w:r>
            <w:proofErr w:type="spellEnd"/>
            <w:r w:rsidRPr="001859C8">
              <w:rPr>
                <w:color w:val="000000" w:themeColor="text1"/>
                <w:szCs w:val="24"/>
                <w:highlight w:val="white"/>
              </w:rPr>
              <w:t xml:space="preserve">. </w:t>
            </w:r>
            <w:proofErr w:type="spellStart"/>
            <w:r w:rsidRPr="001859C8">
              <w:rPr>
                <w:color w:val="000000" w:themeColor="text1"/>
                <w:szCs w:val="24"/>
                <w:highlight w:val="white"/>
              </w:rPr>
              <w:t>Devel</w:t>
            </w:r>
            <w:proofErr w:type="spellEnd"/>
            <w:r w:rsidRPr="001859C8">
              <w:rPr>
                <w:i/>
                <w:color w:val="000000" w:themeColor="text1"/>
                <w:szCs w:val="24"/>
                <w:highlight w:val="white"/>
              </w:rPr>
              <w:t>.</w:t>
            </w:r>
            <w:r w:rsidRPr="001859C8">
              <w:rPr>
                <w:color w:val="000000" w:themeColor="text1"/>
                <w:szCs w:val="24"/>
                <w:highlight w:val="white"/>
              </w:rPr>
              <w:t xml:space="preserve"> 27:1122–1130. </w:t>
            </w:r>
            <w:r w:rsidR="002A6FD8">
              <w:fldChar w:fldCharType="begin"/>
            </w:r>
            <w:r w:rsidR="002A6FD8">
              <w:instrText xml:space="preserve"> HYPERLINK "about:blank" \h </w:instrText>
            </w:r>
            <w:r w:rsidR="002A6FD8">
              <w:fldChar w:fldCharType="separate"/>
            </w:r>
            <w:r w:rsidRPr="001859C8">
              <w:rPr>
                <w:color w:val="000000" w:themeColor="text1"/>
                <w:szCs w:val="24"/>
                <w:highlight w:val="white"/>
                <w:u w:val="single"/>
              </w:rPr>
              <w:t>https://doi:10.1002/ldr.2328</w:t>
            </w:r>
            <w:r w:rsidR="002A6FD8">
              <w:rPr>
                <w:color w:val="000000" w:themeColor="text1"/>
                <w:szCs w:val="24"/>
                <w:highlight w:val="white"/>
                <w:u w:val="single"/>
              </w:rPr>
              <w:fldChar w:fldCharType="end"/>
            </w:r>
          </w:p>
        </w:tc>
      </w:tr>
      <w:tr w:rsidR="00C172A5" w14:paraId="3D6B2DCD" w14:textId="77777777" w:rsidTr="00584632">
        <w:trPr>
          <w:trHeight w:val="720"/>
        </w:trPr>
        <w:tc>
          <w:tcPr>
            <w:tcW w:w="10165" w:type="dxa"/>
          </w:tcPr>
          <w:p w14:paraId="7C149A2A" w14:textId="222C20BE" w:rsidR="00C172A5" w:rsidRPr="00044503" w:rsidRDefault="00CC541B">
            <w:pPr>
              <w:pStyle w:val="NormalWeb"/>
              <w:numPr>
                <w:ilvl w:val="0"/>
                <w:numId w:val="3"/>
              </w:numPr>
              <w:ind w:left="360"/>
              <w:rPr>
                <w:rFonts w:ascii="Times" w:hAnsi="Times"/>
              </w:rPr>
              <w:pPrChange w:id="65" w:author="Wheeler, David Linnard" w:date="2020-12-03T09:20:00Z">
                <w:pPr>
                  <w:pStyle w:val="NormalWeb"/>
                  <w:numPr>
                    <w:numId w:val="3"/>
                  </w:numPr>
                  <w:ind w:left="360" w:hanging="360"/>
                  <w:jc w:val="both"/>
                </w:pPr>
              </w:pPrChange>
            </w:pPr>
            <w:r w:rsidRPr="00044503">
              <w:rPr>
                <w:rFonts w:ascii="Times" w:hAnsi="Times"/>
              </w:rPr>
              <w:t>Lames</w:t>
            </w:r>
            <w:r w:rsidR="00C172A5" w:rsidRPr="00044503">
              <w:rPr>
                <w:rFonts w:ascii="Times" w:hAnsi="Times"/>
              </w:rPr>
              <w:t xml:space="preserve"> JG, Hoekstra O, Scholte K. 1989. Relative performance of potato cultivars in short rotations. In </w:t>
            </w:r>
            <w:r w:rsidR="00044503" w:rsidRPr="00044503">
              <w:rPr>
                <w:rFonts w:ascii="Times" w:hAnsi="Times"/>
              </w:rPr>
              <w:t>‘</w:t>
            </w:r>
            <w:r w:rsidR="00C172A5" w:rsidRPr="00044503">
              <w:rPr>
                <w:rFonts w:ascii="Times" w:hAnsi="Times"/>
              </w:rPr>
              <w:t>Effects of Crop Rotat</w:t>
            </w:r>
            <w:r w:rsidR="00044503" w:rsidRPr="00044503">
              <w:rPr>
                <w:rFonts w:ascii="Times" w:hAnsi="Times"/>
              </w:rPr>
              <w:t xml:space="preserve">ion on Potato Production in the Temperature Zones’. (Eds J Vos, C van Loon, and G </w:t>
            </w:r>
            <w:proofErr w:type="spellStart"/>
            <w:r w:rsidR="00044503" w:rsidRPr="00044503">
              <w:rPr>
                <w:rFonts w:ascii="Times" w:hAnsi="Times"/>
              </w:rPr>
              <w:t>Bollen</w:t>
            </w:r>
            <w:proofErr w:type="spellEnd"/>
            <w:r w:rsidR="00044503" w:rsidRPr="00044503">
              <w:rPr>
                <w:rFonts w:ascii="Times" w:hAnsi="Times"/>
              </w:rPr>
              <w:t>) pp. 57-75. (Kluwer Academic Publishers: Dordrecht, The Netherlands)</w:t>
            </w:r>
          </w:p>
        </w:tc>
      </w:tr>
      <w:tr w:rsidR="00AE0780" w14:paraId="774A1ADF" w14:textId="77777777" w:rsidTr="00584632">
        <w:trPr>
          <w:trHeight w:val="873"/>
        </w:trPr>
        <w:tc>
          <w:tcPr>
            <w:tcW w:w="10165" w:type="dxa"/>
          </w:tcPr>
          <w:p w14:paraId="4F4A7A7E" w14:textId="11875DB0" w:rsidR="00AE0780" w:rsidRPr="00AE0780" w:rsidRDefault="00AE0780">
            <w:pPr>
              <w:pStyle w:val="NormalWeb"/>
              <w:numPr>
                <w:ilvl w:val="0"/>
                <w:numId w:val="3"/>
              </w:numPr>
              <w:ind w:left="360"/>
              <w:pPrChange w:id="66" w:author="Wheeler, David Linnard" w:date="2020-12-03T09:20:00Z">
                <w:pPr>
                  <w:pStyle w:val="NormalWeb"/>
                  <w:numPr>
                    <w:numId w:val="3"/>
                  </w:numPr>
                  <w:ind w:left="360" w:hanging="360"/>
                  <w:jc w:val="both"/>
                </w:pPr>
              </w:pPrChange>
            </w:pPr>
            <w:r>
              <w:lastRenderedPageBreak/>
              <w:t>López-</w:t>
            </w:r>
            <w:proofErr w:type="spellStart"/>
            <w:r>
              <w:t>Fando</w:t>
            </w:r>
            <w:proofErr w:type="spellEnd"/>
            <w:r>
              <w:t xml:space="preserve"> C, and Bello A. 1995. </w:t>
            </w:r>
            <w:r w:rsidRPr="00AE0780">
              <w:rPr>
                <w:rFonts w:ascii="Times" w:hAnsi="Times" w:cs="Arial"/>
              </w:rPr>
              <w:t>Variability in soil nematode populations due to tillage and crop rotation</w:t>
            </w:r>
            <w:r>
              <w:rPr>
                <w:rFonts w:ascii="Times" w:hAnsi="Times" w:cs="Arial"/>
              </w:rPr>
              <w:t xml:space="preserve"> </w:t>
            </w:r>
            <w:r w:rsidRPr="00AE0780">
              <w:rPr>
                <w:rFonts w:ascii="Times" w:hAnsi="Times" w:cs="Arial"/>
              </w:rPr>
              <w:t xml:space="preserve">in semi-arid Mediterranean </w:t>
            </w:r>
            <w:proofErr w:type="spellStart"/>
            <w:r w:rsidRPr="00AE0780">
              <w:rPr>
                <w:rFonts w:ascii="Times" w:hAnsi="Times" w:cs="Arial"/>
              </w:rPr>
              <w:t>agrosystems</w:t>
            </w:r>
            <w:proofErr w:type="spellEnd"/>
            <w:r>
              <w:rPr>
                <w:rFonts w:ascii="Times" w:hAnsi="Times" w:cs="Arial"/>
              </w:rPr>
              <w:t>. Soil and Tillage Research. 36: 59-72.</w:t>
            </w:r>
          </w:p>
        </w:tc>
      </w:tr>
      <w:tr w:rsidR="005752E4" w14:paraId="696FB367" w14:textId="77777777" w:rsidTr="00584632">
        <w:trPr>
          <w:trHeight w:val="414"/>
        </w:trPr>
        <w:tc>
          <w:tcPr>
            <w:tcW w:w="10165" w:type="dxa"/>
          </w:tcPr>
          <w:p w14:paraId="05535850" w14:textId="10EA9622" w:rsidR="005752E4" w:rsidRPr="00044503" w:rsidRDefault="005752E4">
            <w:pPr>
              <w:pStyle w:val="ListParagraph"/>
              <w:numPr>
                <w:ilvl w:val="0"/>
                <w:numId w:val="3"/>
              </w:numPr>
              <w:tabs>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1440"/>
              <w:rPr>
                <w:rFonts w:ascii="Times" w:hAnsi="Times"/>
                <w:color w:val="222222"/>
                <w:szCs w:val="24"/>
                <w:shd w:val="clear" w:color="auto" w:fill="FFFFFF"/>
              </w:rPr>
              <w:pPrChange w:id="67" w:author="Wheeler, David Linnard" w:date="2020-12-03T09:20:00Z">
                <w:pPr>
                  <w:pStyle w:val="ListParagraph"/>
                  <w:numPr>
                    <w:numId w:val="3"/>
                  </w:numPr>
                  <w:tabs>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hanging="1440"/>
                  <w:jc w:val="both"/>
                </w:pPr>
              </w:pPrChange>
            </w:pPr>
            <w:r>
              <w:rPr>
                <w:rFonts w:ascii="Times" w:hAnsi="Times"/>
                <w:color w:val="222222"/>
                <w:szCs w:val="24"/>
                <w:shd w:val="clear" w:color="auto" w:fill="FFFFFF"/>
              </w:rPr>
              <w:t>Lutman BF. 1923. Potato scab in new land. Phytopathology. 13:241-244.</w:t>
            </w:r>
          </w:p>
        </w:tc>
      </w:tr>
      <w:tr w:rsidR="00C172A5" w14:paraId="5CFB391D" w14:textId="77777777" w:rsidTr="00584632">
        <w:trPr>
          <w:trHeight w:val="719"/>
        </w:trPr>
        <w:tc>
          <w:tcPr>
            <w:tcW w:w="10165" w:type="dxa"/>
          </w:tcPr>
          <w:p w14:paraId="1D424AA5" w14:textId="5EF67916" w:rsidR="00035B36" w:rsidRPr="00FF09A7" w:rsidRDefault="00035B36">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rPr>
                <w:rFonts w:ascii="Times" w:hAnsi="Times"/>
              </w:rPr>
              <w:pPrChange w:id="68" w:author="Wheeler, David Linnard" w:date="2020-12-03T09:20:00Z">
                <w:pPr>
                  <w:pStyle w:val="ListParagraph"/>
                  <w:numPr>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both"/>
                </w:pPr>
              </w:pPrChange>
            </w:pPr>
            <w:r>
              <w:rPr>
                <w:rFonts w:ascii="Times" w:hAnsi="Times"/>
              </w:rPr>
              <w:t xml:space="preserve">Norris CE, GM Bean, SB </w:t>
            </w:r>
            <w:proofErr w:type="spellStart"/>
            <w:r>
              <w:rPr>
                <w:rFonts w:ascii="Times" w:hAnsi="Times"/>
              </w:rPr>
              <w:t>Cappellazzi</w:t>
            </w:r>
            <w:proofErr w:type="spellEnd"/>
            <w:r>
              <w:rPr>
                <w:rFonts w:ascii="Times" w:hAnsi="Times"/>
              </w:rPr>
              <w:t xml:space="preserve">, M Cope, KLH </w:t>
            </w:r>
            <w:proofErr w:type="spellStart"/>
            <w:r>
              <w:rPr>
                <w:rFonts w:ascii="Times" w:hAnsi="Times"/>
              </w:rPr>
              <w:t>Greub</w:t>
            </w:r>
            <w:proofErr w:type="spellEnd"/>
            <w:r>
              <w:rPr>
                <w:rFonts w:ascii="Times" w:hAnsi="Times"/>
              </w:rPr>
              <w:t xml:space="preserve">, D </w:t>
            </w:r>
            <w:proofErr w:type="spellStart"/>
            <w:r>
              <w:rPr>
                <w:rFonts w:ascii="Times" w:hAnsi="Times"/>
              </w:rPr>
              <w:t>Liptzin</w:t>
            </w:r>
            <w:proofErr w:type="spellEnd"/>
            <w:r>
              <w:rPr>
                <w:rFonts w:ascii="Times" w:hAnsi="Times"/>
              </w:rPr>
              <w:t>, EL Rieke, PW Tracy, CLS Morgan, CW Honeycutt.</w:t>
            </w:r>
            <w:r w:rsidR="00FE1657">
              <w:rPr>
                <w:rFonts w:ascii="Times" w:hAnsi="Times"/>
              </w:rPr>
              <w:t xml:space="preserve"> 2020</w:t>
            </w:r>
            <w:r>
              <w:rPr>
                <w:rFonts w:ascii="Times" w:hAnsi="Times"/>
              </w:rPr>
              <w:t xml:space="preserve"> Introducing the North American project to evaluate soil health measurements</w:t>
            </w:r>
            <w:r w:rsidR="00FE1657">
              <w:rPr>
                <w:rFonts w:ascii="Times" w:hAnsi="Times"/>
              </w:rPr>
              <w:t>. Agronomy Journal. 112:3195-3215.</w:t>
            </w:r>
          </w:p>
          <w:p w14:paraId="557EC787" w14:textId="77777777" w:rsidR="00035B36" w:rsidRPr="00FF09A7" w:rsidRDefault="00035B36">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rPr>
                <w:rFonts w:ascii="Times" w:hAnsi="Times"/>
              </w:rPr>
              <w:pPrChange w:id="69" w:author="Wheeler, David Linnard" w:date="2020-12-03T09:20:00Z">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jc w:val="both"/>
                </w:pPr>
              </w:pPrChange>
            </w:pPr>
          </w:p>
          <w:p w14:paraId="5675A122" w14:textId="77777777" w:rsidR="00C172A5" w:rsidRPr="00FF09A7" w:rsidRDefault="00044503">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rPr>
                <w:rFonts w:ascii="Times" w:hAnsi="Times"/>
              </w:rPr>
              <w:pPrChange w:id="70" w:author="Wheeler, David Linnard" w:date="2020-12-03T09:20:00Z">
                <w:pPr>
                  <w:pStyle w:val="ListParagraph"/>
                  <w:numPr>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both"/>
                </w:pPr>
              </w:pPrChange>
            </w:pPr>
            <w:proofErr w:type="spellStart"/>
            <w:r w:rsidRPr="00044503">
              <w:rPr>
                <w:rFonts w:ascii="Times" w:hAnsi="Times"/>
                <w:color w:val="222222"/>
                <w:szCs w:val="24"/>
                <w:shd w:val="clear" w:color="auto" w:fill="FFFFFF"/>
              </w:rPr>
              <w:t>Powelson</w:t>
            </w:r>
            <w:proofErr w:type="spellEnd"/>
            <w:r w:rsidRPr="00044503">
              <w:rPr>
                <w:rFonts w:ascii="Times" w:hAnsi="Times"/>
                <w:color w:val="222222"/>
                <w:szCs w:val="24"/>
                <w:shd w:val="clear" w:color="auto" w:fill="FFFFFF"/>
              </w:rPr>
              <w:t xml:space="preserve"> ML, and Rowe RC. 1993. Biology and management of early dying of potatoes. </w:t>
            </w:r>
            <w:proofErr w:type="spellStart"/>
            <w:r w:rsidRPr="00044503">
              <w:rPr>
                <w:rFonts w:ascii="Times" w:hAnsi="Times"/>
                <w:color w:val="222222"/>
                <w:szCs w:val="24"/>
                <w:shd w:val="clear" w:color="auto" w:fill="FFFFFF"/>
              </w:rPr>
              <w:t>Annu</w:t>
            </w:r>
            <w:proofErr w:type="spellEnd"/>
            <w:r w:rsidRPr="00044503">
              <w:rPr>
                <w:rFonts w:ascii="Times" w:hAnsi="Times"/>
                <w:color w:val="222222"/>
                <w:szCs w:val="24"/>
                <w:shd w:val="clear" w:color="auto" w:fill="FFFFFF"/>
              </w:rPr>
              <w:t xml:space="preserve"> Rev </w:t>
            </w:r>
            <w:proofErr w:type="spellStart"/>
            <w:r w:rsidRPr="00044503">
              <w:rPr>
                <w:rFonts w:ascii="Times" w:hAnsi="Times"/>
                <w:color w:val="222222"/>
                <w:szCs w:val="24"/>
                <w:shd w:val="clear" w:color="auto" w:fill="FFFFFF"/>
              </w:rPr>
              <w:t>Phytopathol</w:t>
            </w:r>
            <w:proofErr w:type="spellEnd"/>
            <w:r w:rsidRPr="00044503">
              <w:rPr>
                <w:rFonts w:ascii="Times" w:hAnsi="Times"/>
                <w:color w:val="222222"/>
                <w:szCs w:val="24"/>
                <w:shd w:val="clear" w:color="auto" w:fill="FFFFFF"/>
              </w:rPr>
              <w:t>. 31:111-126.</w:t>
            </w:r>
          </w:p>
          <w:p w14:paraId="53C8E4B8" w14:textId="479C6904" w:rsidR="00392FBB" w:rsidRPr="00FF09A7" w:rsidRDefault="00392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Change w:id="71" w:author="Wheeler, David Linnard" w:date="2020-12-03T09:20:00Z">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pPrChange>
            </w:pPr>
          </w:p>
        </w:tc>
      </w:tr>
      <w:tr w:rsidR="00C172A5" w14:paraId="01A4C253" w14:textId="77777777" w:rsidTr="00584632">
        <w:trPr>
          <w:trHeight w:val="710"/>
        </w:trPr>
        <w:tc>
          <w:tcPr>
            <w:tcW w:w="10165" w:type="dxa"/>
          </w:tcPr>
          <w:p w14:paraId="2CCAF84F" w14:textId="02AE48D9" w:rsidR="00C172A5" w:rsidRPr="00044503" w:rsidRDefault="00044503">
            <w:pPr>
              <w:pStyle w:val="ListParagraph"/>
              <w:numPr>
                <w:ilvl w:val="0"/>
                <w:numId w:val="3"/>
              </w:numPr>
              <w:tabs>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rPr>
                <w:rFonts w:ascii="Times" w:hAnsi="Times"/>
                <w:b/>
              </w:rPr>
              <w:pPrChange w:id="72" w:author="Wheeler, David Linnard" w:date="2020-12-03T09:20:00Z">
                <w:pPr>
                  <w:pStyle w:val="ListParagraph"/>
                  <w:numPr>
                    <w:numId w:val="3"/>
                  </w:numPr>
                  <w:tabs>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both"/>
                </w:pPr>
              </w:pPrChange>
            </w:pPr>
            <w:r w:rsidRPr="00044503">
              <w:rPr>
                <w:rFonts w:ascii="Times" w:hAnsi="Times"/>
              </w:rPr>
              <w:t xml:space="preserve">Pratt, OA. 1916.  Experiments with clean seed potatoes on new land in southern Idaho.  Journal of Agricultural Research. Vol VI, No. 15 </w:t>
            </w:r>
          </w:p>
        </w:tc>
      </w:tr>
      <w:tr w:rsidR="00C172A5" w14:paraId="58658E4D" w14:textId="77777777" w:rsidTr="00584632">
        <w:trPr>
          <w:trHeight w:val="683"/>
        </w:trPr>
        <w:tc>
          <w:tcPr>
            <w:tcW w:w="10165" w:type="dxa"/>
          </w:tcPr>
          <w:p w14:paraId="28BF928A" w14:textId="0A7CCA97" w:rsidR="00C172A5" w:rsidRPr="00044503" w:rsidRDefault="00044503">
            <w:pPr>
              <w:pStyle w:val="ListParagraph"/>
              <w:numPr>
                <w:ilvl w:val="0"/>
                <w:numId w:val="3"/>
              </w:numPr>
              <w:tabs>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rPr>
                <w:rFonts w:ascii="Times" w:hAnsi="Times"/>
              </w:rPr>
              <w:pPrChange w:id="73" w:author="Wheeler, David Linnard" w:date="2020-12-03T09:20:00Z">
                <w:pPr>
                  <w:pStyle w:val="ListParagraph"/>
                  <w:numPr>
                    <w:numId w:val="3"/>
                  </w:numPr>
                  <w:tabs>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both"/>
                </w:pPr>
              </w:pPrChange>
            </w:pPr>
            <w:r w:rsidRPr="00044503">
              <w:rPr>
                <w:rFonts w:ascii="Times" w:hAnsi="Times"/>
              </w:rPr>
              <w:t>Pratt, OA. 1918.  Soil fungi in relation to diseases of the Irish potato in southern Idaho.  Journal of Agricultural Research. Vol XIII, No. 2</w:t>
            </w:r>
          </w:p>
        </w:tc>
      </w:tr>
      <w:tr w:rsidR="00C172A5" w14:paraId="665EF5EB" w14:textId="77777777" w:rsidTr="00584632">
        <w:trPr>
          <w:trHeight w:val="701"/>
        </w:trPr>
        <w:tc>
          <w:tcPr>
            <w:tcW w:w="10165" w:type="dxa"/>
          </w:tcPr>
          <w:p w14:paraId="4B1100F8" w14:textId="56BAA84A" w:rsidR="00C172A5" w:rsidRPr="00044503" w:rsidRDefault="00044503">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rPr>
                <w:rFonts w:ascii="Times" w:hAnsi="Times"/>
                <w:b/>
              </w:rPr>
              <w:pPrChange w:id="74" w:author="Wheeler, David Linnard" w:date="2020-12-03T09:20:00Z">
                <w:pPr>
                  <w:pStyle w:val="ListParagraph"/>
                  <w:numPr>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both"/>
                </w:pPr>
              </w:pPrChange>
            </w:pPr>
            <w:r w:rsidRPr="00044503">
              <w:rPr>
                <w:rFonts w:ascii="Times" w:hAnsi="Times"/>
                <w:bCs/>
              </w:rPr>
              <w:t>Rowe RC. 1985. Potato early dying – a serious threat to the potato industry. American Potato Journal. Vol. 62.</w:t>
            </w:r>
          </w:p>
        </w:tc>
      </w:tr>
      <w:tr w:rsidR="004B008D" w14:paraId="6BF6BE1F" w14:textId="77777777" w:rsidTr="00584632">
        <w:trPr>
          <w:trHeight w:val="603"/>
        </w:trPr>
        <w:tc>
          <w:tcPr>
            <w:tcW w:w="10165" w:type="dxa"/>
          </w:tcPr>
          <w:p w14:paraId="6B851801" w14:textId="5E0C2996" w:rsidR="004B008D" w:rsidRPr="00C0483A" w:rsidRDefault="00C0483A">
            <w:pPr>
              <w:pStyle w:val="NormalWeb"/>
              <w:numPr>
                <w:ilvl w:val="0"/>
                <w:numId w:val="3"/>
              </w:numPr>
              <w:ind w:left="360"/>
              <w:rPr>
                <w:rFonts w:ascii="Times" w:hAnsi="Times"/>
                <w:sz w:val="20"/>
                <w:szCs w:val="20"/>
              </w:rPr>
              <w:pPrChange w:id="75" w:author="Wheeler, David Linnard" w:date="2020-12-03T09:20:00Z">
                <w:pPr>
                  <w:pStyle w:val="NormalWeb"/>
                  <w:numPr>
                    <w:numId w:val="3"/>
                  </w:numPr>
                  <w:ind w:left="360" w:hanging="360"/>
                  <w:jc w:val="both"/>
                </w:pPr>
              </w:pPrChange>
            </w:pPr>
            <w:r>
              <w:rPr>
                <w:rFonts w:ascii="Times" w:hAnsi="Times"/>
                <w:bCs/>
              </w:rPr>
              <w:t xml:space="preserve">Werner A, </w:t>
            </w:r>
            <w:proofErr w:type="spellStart"/>
            <w:r>
              <w:rPr>
                <w:rFonts w:ascii="Times" w:hAnsi="Times"/>
                <w:bCs/>
              </w:rPr>
              <w:t>Zadworny</w:t>
            </w:r>
            <w:proofErr w:type="spellEnd"/>
            <w:r>
              <w:rPr>
                <w:rFonts w:ascii="Times" w:hAnsi="Times"/>
                <w:bCs/>
              </w:rPr>
              <w:t xml:space="preserve"> M. 2002. </w:t>
            </w:r>
            <w:r w:rsidRPr="00C0483A">
              <w:rPr>
                <w:rFonts w:ascii="Times" w:hAnsi="Times"/>
              </w:rPr>
              <w:t xml:space="preserve">Interaction between </w:t>
            </w:r>
            <w:proofErr w:type="spellStart"/>
            <w:r w:rsidRPr="00C0483A">
              <w:rPr>
                <w:rFonts w:ascii="Times" w:hAnsi="Times"/>
              </w:rPr>
              <w:t>microfungi</w:t>
            </w:r>
            <w:proofErr w:type="spellEnd"/>
            <w:r w:rsidRPr="00C0483A">
              <w:rPr>
                <w:rFonts w:ascii="Times" w:hAnsi="Times"/>
              </w:rPr>
              <w:t xml:space="preserve"> from arable and fallow land soils and </w:t>
            </w:r>
            <w:proofErr w:type="spellStart"/>
            <w:r w:rsidRPr="00C0483A">
              <w:rPr>
                <w:rFonts w:ascii="Times" w:hAnsi="Times"/>
                <w:i/>
                <w:iCs/>
              </w:rPr>
              <w:t>Heterobasidion</w:t>
            </w:r>
            <w:proofErr w:type="spellEnd"/>
            <w:r w:rsidRPr="00C0483A">
              <w:rPr>
                <w:rFonts w:ascii="Times" w:hAnsi="Times"/>
                <w:i/>
                <w:iCs/>
              </w:rPr>
              <w:t xml:space="preserve"> </w:t>
            </w:r>
            <w:proofErr w:type="spellStart"/>
            <w:r w:rsidRPr="00C0483A">
              <w:rPr>
                <w:rFonts w:ascii="Times" w:hAnsi="Times"/>
                <w:i/>
                <w:iCs/>
              </w:rPr>
              <w:t>annosum</w:t>
            </w:r>
            <w:proofErr w:type="spellEnd"/>
            <w:r w:rsidRPr="00C0483A">
              <w:rPr>
                <w:rFonts w:ascii="Times" w:hAnsi="Times"/>
                <w:i/>
                <w:iCs/>
              </w:rPr>
              <w:t xml:space="preserve"> in vitro</w:t>
            </w:r>
            <w:r>
              <w:rPr>
                <w:rFonts w:ascii="Times" w:hAnsi="Times"/>
              </w:rPr>
              <w:t xml:space="preserve">. </w:t>
            </w:r>
            <w:proofErr w:type="spellStart"/>
            <w:r>
              <w:rPr>
                <w:rFonts w:ascii="Times" w:hAnsi="Times"/>
              </w:rPr>
              <w:t>Dendrobiology</w:t>
            </w:r>
            <w:proofErr w:type="spellEnd"/>
            <w:r>
              <w:rPr>
                <w:rFonts w:ascii="Times" w:hAnsi="Times"/>
              </w:rPr>
              <w:t>. 47:51-58.</w:t>
            </w:r>
          </w:p>
        </w:tc>
      </w:tr>
      <w:tr w:rsidR="004B008D" w14:paraId="55DFE85C" w14:textId="77777777" w:rsidTr="00584632">
        <w:trPr>
          <w:trHeight w:val="701"/>
        </w:trPr>
        <w:tc>
          <w:tcPr>
            <w:tcW w:w="10165" w:type="dxa"/>
          </w:tcPr>
          <w:p w14:paraId="2F96E090" w14:textId="09961E86" w:rsidR="00C0483A" w:rsidRPr="00C0483A" w:rsidRDefault="00C0483A">
            <w:pPr>
              <w:pStyle w:val="ListParagraph"/>
              <w:numPr>
                <w:ilvl w:val="0"/>
                <w:numId w:val="3"/>
              </w:numPr>
              <w:ind w:left="360"/>
              <w:rPr>
                <w:color w:val="000000" w:themeColor="text1"/>
                <w:szCs w:val="24"/>
              </w:rPr>
              <w:pPrChange w:id="76" w:author="Wheeler, David Linnard" w:date="2020-12-03T09:20:00Z">
                <w:pPr>
                  <w:pStyle w:val="ListParagraph"/>
                  <w:numPr>
                    <w:numId w:val="3"/>
                  </w:numPr>
                  <w:ind w:left="360" w:hanging="360"/>
                  <w:jc w:val="both"/>
                </w:pPr>
              </w:pPrChange>
            </w:pPr>
            <w:r w:rsidRPr="00C0483A">
              <w:rPr>
                <w:color w:val="000000" w:themeColor="text1"/>
                <w:szCs w:val="24"/>
              </w:rPr>
              <w:t xml:space="preserve">Zhang H, Zhang S, Meng X, Li M, Mu L, Lei J, and Sui X. 2018. Conversion from natural wetlands to forestland and farmland alters the composition of soil fungal communities in </w:t>
            </w:r>
            <w:proofErr w:type="spellStart"/>
            <w:r w:rsidRPr="00C0483A">
              <w:rPr>
                <w:color w:val="000000" w:themeColor="text1"/>
                <w:szCs w:val="24"/>
              </w:rPr>
              <w:t>Sanjiang</w:t>
            </w:r>
            <w:proofErr w:type="spellEnd"/>
            <w:r w:rsidRPr="00C0483A">
              <w:rPr>
                <w:color w:val="000000" w:themeColor="text1"/>
                <w:szCs w:val="24"/>
              </w:rPr>
              <w:t xml:space="preserve"> Plain, Northeast China. </w:t>
            </w:r>
            <w:proofErr w:type="spellStart"/>
            <w:r w:rsidRPr="00C0483A">
              <w:rPr>
                <w:color w:val="000000" w:themeColor="text1"/>
                <w:szCs w:val="24"/>
              </w:rPr>
              <w:t>Biotechnol</w:t>
            </w:r>
            <w:proofErr w:type="spellEnd"/>
            <w:r w:rsidRPr="00C0483A">
              <w:rPr>
                <w:color w:val="000000" w:themeColor="text1"/>
                <w:szCs w:val="24"/>
              </w:rPr>
              <w:t xml:space="preserve">. </w:t>
            </w:r>
            <w:proofErr w:type="spellStart"/>
            <w:r w:rsidRPr="00C0483A">
              <w:rPr>
                <w:color w:val="000000" w:themeColor="text1"/>
                <w:szCs w:val="24"/>
              </w:rPr>
              <w:t>Biotechnol</w:t>
            </w:r>
            <w:proofErr w:type="spellEnd"/>
            <w:r w:rsidRPr="00C0483A">
              <w:rPr>
                <w:color w:val="000000" w:themeColor="text1"/>
                <w:szCs w:val="24"/>
              </w:rPr>
              <w:t xml:space="preserve">. Equip. 32:951-960. </w:t>
            </w:r>
            <w:r w:rsidR="002A6FD8">
              <w:fldChar w:fldCharType="begin"/>
            </w:r>
            <w:r w:rsidR="002A6FD8">
              <w:instrText xml:space="preserve"> HYPERLINK "about:blank" \h </w:instrText>
            </w:r>
            <w:r w:rsidR="002A6FD8">
              <w:fldChar w:fldCharType="separate"/>
            </w:r>
            <w:r w:rsidRPr="00C0483A">
              <w:rPr>
                <w:color w:val="000000" w:themeColor="text1"/>
                <w:szCs w:val="24"/>
                <w:u w:val="single"/>
              </w:rPr>
              <w:t>https://doi:10.1080/13102818.2018.1459208</w:t>
            </w:r>
            <w:r w:rsidR="002A6FD8">
              <w:rPr>
                <w:color w:val="000000" w:themeColor="text1"/>
                <w:szCs w:val="24"/>
                <w:u w:val="single"/>
              </w:rPr>
              <w:fldChar w:fldCharType="end"/>
            </w:r>
          </w:p>
          <w:p w14:paraId="3B15FEE2" w14:textId="77777777" w:rsidR="004B008D" w:rsidRPr="00044503" w:rsidRDefault="004B008D">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rPr>
                <w:rFonts w:ascii="Times" w:hAnsi="Times"/>
                <w:bCs/>
              </w:rPr>
              <w:pPrChange w:id="77" w:author="Wheeler, David Linnard" w:date="2020-12-03T09:20:00Z">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jc w:val="both"/>
                </w:pPr>
              </w:pPrChange>
            </w:pPr>
          </w:p>
        </w:tc>
      </w:tr>
    </w:tbl>
    <w:p w14:paraId="085DA1D8" w14:textId="77777777" w:rsidR="00C172A5" w:rsidRDefault="00C172A5"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D245BF2" w14:textId="0D1F3ECB" w:rsidR="00D95E26" w:rsidRDefault="00D95E26"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02B8A96C" w14:textId="01484624" w:rsidR="00C829F2" w:rsidRDefault="00C829F2"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CB78582" w14:textId="3789A011" w:rsidR="00C829F2" w:rsidRDefault="00C829F2"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35CE7CBA" w14:textId="4D93A929"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34CD6F93" w14:textId="483E2089"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12730236" w14:textId="61288E4F"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BE84B7B" w14:textId="49A4A545"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C651E02" w14:textId="5E3D19AD"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90EF1B7" w14:textId="7D5BDA96"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7DD95EB" w14:textId="1ACD21BA"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A93AFBE" w14:textId="1EC9D754"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0567A0C" w14:textId="5094F19B"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7D059994" w14:textId="5AE1AD8A"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1ECB5AD4" w14:textId="7A684CBB"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0E549A59" w14:textId="5EB1F7E9"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C808C98" w14:textId="1A9E9317"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507D942C" w14:textId="7CAA4C60"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2C40EA66" w14:textId="77777777"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5A7CEA2C" w14:textId="349A298D" w:rsidR="00D95E26" w:rsidRDefault="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vanish/>
        </w:rPr>
      </w:pPr>
      <w:r>
        <w:rPr>
          <w:b/>
        </w:rPr>
        <w:lastRenderedPageBreak/>
        <w:t>Budget:</w:t>
      </w:r>
      <w:r>
        <w:t xml:space="preserve"> </w:t>
      </w:r>
    </w:p>
    <w:p w14:paraId="79F84FDA" w14:textId="77777777" w:rsidR="0063678E" w:rsidRDefault="0063678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vertAlign w:val="superscript"/>
        </w:rPr>
      </w:pPr>
    </w:p>
    <w:tbl>
      <w:tblPr>
        <w:tblW w:w="9172" w:type="dxa"/>
        <w:tblLayout w:type="fixed"/>
        <w:tblCellMar>
          <w:left w:w="0" w:type="dxa"/>
          <w:right w:w="0" w:type="dxa"/>
        </w:tblCellMar>
        <w:tblLook w:val="04A0" w:firstRow="1" w:lastRow="0" w:firstColumn="1" w:lastColumn="0" w:noHBand="0" w:noVBand="1"/>
      </w:tblPr>
      <w:tblGrid>
        <w:gridCol w:w="2560"/>
        <w:gridCol w:w="1482"/>
        <w:gridCol w:w="1350"/>
        <w:gridCol w:w="1440"/>
        <w:gridCol w:w="1260"/>
        <w:gridCol w:w="1080"/>
      </w:tblGrid>
      <w:tr w:rsidR="00C96BD9" w:rsidRPr="00C96BD9" w14:paraId="11368A4F" w14:textId="77777777" w:rsidTr="00C829F2">
        <w:trPr>
          <w:trHeight w:val="300"/>
        </w:trPr>
        <w:tc>
          <w:tcPr>
            <w:tcW w:w="256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C9146B3" w14:textId="77777777" w:rsidR="00C96BD9" w:rsidRPr="00C96BD9" w:rsidRDefault="00C96BD9">
            <w:pPr>
              <w:rPr>
                <w:rFonts w:ascii="Times" w:hAnsi="Times" w:cs="Calibri"/>
                <w:b/>
                <w:bCs/>
                <w:szCs w:val="24"/>
              </w:rPr>
            </w:pPr>
            <w:r w:rsidRPr="00C96BD9">
              <w:rPr>
                <w:rFonts w:ascii="Times" w:hAnsi="Times" w:cs="Calibri"/>
                <w:b/>
                <w:bCs/>
                <w:szCs w:val="24"/>
              </w:rPr>
              <w:t>FY 2021-22</w:t>
            </w:r>
          </w:p>
        </w:tc>
        <w:tc>
          <w:tcPr>
            <w:tcW w:w="1482"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52377E" w14:textId="77777777" w:rsidR="00C96BD9" w:rsidRPr="00C96BD9" w:rsidRDefault="00C96BD9">
            <w:pPr>
              <w:rPr>
                <w:rFonts w:ascii="Times" w:hAnsi="Times" w:cs="Calibri"/>
                <w:b/>
                <w:bCs/>
                <w:color w:val="000000"/>
                <w:szCs w:val="24"/>
              </w:rPr>
            </w:pPr>
            <w:r w:rsidRPr="00C96BD9">
              <w:rPr>
                <w:rFonts w:ascii="Times" w:hAnsi="Times" w:cs="Calibri"/>
                <w:b/>
                <w:bCs/>
                <w:color w:val="000000"/>
                <w:szCs w:val="24"/>
              </w:rPr>
              <w:t xml:space="preserve">Wheeler </w:t>
            </w:r>
            <w:proofErr w:type="spellStart"/>
            <w:r w:rsidRPr="00C96BD9">
              <w:rPr>
                <w:rFonts w:ascii="Times" w:hAnsi="Times" w:cs="Calibri"/>
                <w:b/>
                <w:bCs/>
                <w:color w:val="000000"/>
                <w:szCs w:val="24"/>
              </w:rPr>
              <w:t>lab@WSU</w:t>
            </w:r>
            <w:proofErr w:type="spellEnd"/>
            <w:r w:rsidRPr="00C96BD9">
              <w:rPr>
                <w:rFonts w:ascii="Times" w:hAnsi="Times" w:cs="Calibri"/>
                <w:b/>
                <w:bCs/>
                <w:color w:val="000000"/>
                <w:szCs w:val="24"/>
              </w:rPr>
              <w:t xml:space="preserve"> </w:t>
            </w:r>
          </w:p>
        </w:tc>
        <w:tc>
          <w:tcPr>
            <w:tcW w:w="135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92796FF" w14:textId="77777777" w:rsidR="00C96BD9" w:rsidRPr="00C96BD9" w:rsidRDefault="00C96BD9">
            <w:pPr>
              <w:rPr>
                <w:rFonts w:ascii="Times" w:hAnsi="Times" w:cs="Calibri"/>
                <w:b/>
                <w:bCs/>
                <w:szCs w:val="24"/>
              </w:rPr>
            </w:pPr>
            <w:r w:rsidRPr="00C96BD9">
              <w:rPr>
                <w:rFonts w:ascii="Times" w:hAnsi="Times" w:cs="Calibri"/>
                <w:b/>
                <w:bCs/>
                <w:szCs w:val="24"/>
              </w:rPr>
              <w:t xml:space="preserve">Gleason </w:t>
            </w:r>
            <w:proofErr w:type="spellStart"/>
            <w:r w:rsidRPr="00C96BD9">
              <w:rPr>
                <w:rFonts w:ascii="Times" w:hAnsi="Times" w:cs="Calibri"/>
                <w:b/>
                <w:bCs/>
                <w:szCs w:val="24"/>
              </w:rPr>
              <w:t>lab@WSU</w:t>
            </w:r>
            <w:proofErr w:type="spellEnd"/>
          </w:p>
        </w:tc>
        <w:tc>
          <w:tcPr>
            <w:tcW w:w="144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ED86D49" w14:textId="77777777" w:rsidR="00C96BD9" w:rsidRPr="00C96BD9" w:rsidRDefault="00C96BD9">
            <w:pPr>
              <w:rPr>
                <w:rFonts w:ascii="Times" w:hAnsi="Times" w:cs="Calibri"/>
                <w:b/>
                <w:bCs/>
                <w:szCs w:val="24"/>
              </w:rPr>
            </w:pPr>
            <w:r w:rsidRPr="00C96BD9">
              <w:rPr>
                <w:rFonts w:ascii="Times" w:hAnsi="Times" w:cs="Calibri"/>
                <w:b/>
                <w:bCs/>
                <w:szCs w:val="24"/>
              </w:rPr>
              <w:t xml:space="preserve">Griffin </w:t>
            </w:r>
            <w:proofErr w:type="spellStart"/>
            <w:r w:rsidRPr="00C96BD9">
              <w:rPr>
                <w:rFonts w:ascii="Times" w:hAnsi="Times" w:cs="Calibri"/>
                <w:b/>
                <w:bCs/>
                <w:szCs w:val="24"/>
              </w:rPr>
              <w:t>lab@WSU</w:t>
            </w:r>
            <w:proofErr w:type="spellEnd"/>
          </w:p>
        </w:tc>
        <w:tc>
          <w:tcPr>
            <w:tcW w:w="126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FE54948" w14:textId="77777777" w:rsidR="00C96BD9" w:rsidRPr="00C96BD9" w:rsidRDefault="00C96BD9">
            <w:pPr>
              <w:rPr>
                <w:rFonts w:ascii="Times" w:hAnsi="Times" w:cs="Calibri"/>
                <w:b/>
                <w:bCs/>
                <w:szCs w:val="24"/>
              </w:rPr>
            </w:pPr>
            <w:r w:rsidRPr="00C96BD9">
              <w:rPr>
                <w:rFonts w:ascii="Times" w:hAnsi="Times" w:cs="Calibri"/>
                <w:b/>
                <w:bCs/>
                <w:szCs w:val="24"/>
              </w:rPr>
              <w:t>Frost lab @OSU</w:t>
            </w:r>
          </w:p>
        </w:tc>
        <w:tc>
          <w:tcPr>
            <w:tcW w:w="108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A393F19" w14:textId="77777777" w:rsidR="00C96BD9" w:rsidRPr="00C96BD9" w:rsidRDefault="00C96BD9">
            <w:pPr>
              <w:rPr>
                <w:rFonts w:ascii="Times" w:hAnsi="Times" w:cs="Calibri"/>
                <w:b/>
                <w:bCs/>
                <w:szCs w:val="24"/>
              </w:rPr>
            </w:pPr>
            <w:r w:rsidRPr="00C96BD9">
              <w:rPr>
                <w:rFonts w:ascii="Times" w:hAnsi="Times" w:cs="Calibri"/>
                <w:b/>
                <w:bCs/>
                <w:szCs w:val="24"/>
              </w:rPr>
              <w:t>Total</w:t>
            </w:r>
          </w:p>
        </w:tc>
      </w:tr>
      <w:tr w:rsidR="00C96BD9" w:rsidRPr="00C96BD9" w14:paraId="2808B45F"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464C593" w14:textId="77777777" w:rsidR="00C96BD9" w:rsidRPr="00C96BD9" w:rsidRDefault="00C96BD9" w:rsidP="00AD22D3">
            <w:pPr>
              <w:rPr>
                <w:rFonts w:ascii="Times" w:hAnsi="Times" w:cs="Calibri"/>
                <w:b/>
                <w:bCs/>
                <w:szCs w:val="24"/>
              </w:rPr>
            </w:pPr>
            <w:r w:rsidRPr="00C96BD9">
              <w:rPr>
                <w:rFonts w:ascii="Times" w:hAnsi="Times" w:cs="Calibri"/>
                <w:b/>
                <w:bCs/>
                <w:szCs w:val="24"/>
              </w:rPr>
              <w:t>Salaries: Faculty</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8FC802D" w14:textId="77777777" w:rsidR="00C96BD9" w:rsidRPr="00C96BD9" w:rsidRDefault="00C96BD9">
            <w:pPr>
              <w:rPr>
                <w:rFonts w:ascii="Times" w:hAnsi="Times" w:cs="Calibri"/>
                <w:szCs w:val="24"/>
              </w:rPr>
              <w:pPrChange w:id="78" w:author="Wheeler, David Linnard" w:date="2020-12-03T09:20:00Z">
                <w:pPr>
                  <w:jc w:val="right"/>
                </w:pPr>
              </w:pPrChange>
            </w:pPr>
            <w:r w:rsidRPr="00C96BD9">
              <w:rPr>
                <w:rFonts w:ascii="Times" w:hAnsi="Times" w:cs="Calibri"/>
                <w:szCs w:val="24"/>
              </w:rPr>
              <w:t>12,000</w:t>
            </w: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9CE2E37" w14:textId="78C55E71" w:rsidR="00C96BD9" w:rsidRPr="00C96BD9" w:rsidRDefault="008145B1">
            <w:pPr>
              <w:rPr>
                <w:rFonts w:ascii="Times" w:hAnsi="Times" w:cs="Calibri"/>
                <w:szCs w:val="24"/>
              </w:rPr>
              <w:pPrChange w:id="79" w:author="Wheeler, David Linnard" w:date="2020-12-03T09:20:00Z">
                <w:pPr>
                  <w:jc w:val="right"/>
                </w:pPr>
              </w:pPrChange>
            </w:pPr>
            <w:r>
              <w:rPr>
                <w:rFonts w:ascii="Times" w:hAnsi="Times" w:cs="Calibri"/>
                <w:szCs w:val="24"/>
              </w:rPr>
              <w:t>7</w:t>
            </w:r>
            <w:r w:rsidR="008E42C0">
              <w:rPr>
                <w:rFonts w:ascii="Times" w:hAnsi="Times" w:cs="Calibri"/>
                <w:szCs w:val="24"/>
              </w:rPr>
              <w:t>,</w:t>
            </w:r>
            <w:r>
              <w:rPr>
                <w:rFonts w:ascii="Times" w:hAnsi="Times" w:cs="Calibri"/>
                <w:szCs w:val="24"/>
              </w:rPr>
              <w:t>475</w:t>
            </w: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5CFD517" w14:textId="77777777" w:rsidR="00C96BD9" w:rsidRPr="00C96BD9" w:rsidRDefault="00C96BD9">
            <w:pPr>
              <w:rPr>
                <w:rFonts w:ascii="Times" w:hAnsi="Times" w:cs="Calibri"/>
                <w:szCs w:val="24"/>
              </w:rPr>
              <w:pPrChange w:id="80" w:author="Wheeler, David Linnard" w:date="2020-12-03T09:20:00Z">
                <w:pPr>
                  <w:jc w:val="right"/>
                </w:pPr>
              </w:pPrChange>
            </w:pPr>
            <w:r w:rsidRPr="00C96BD9">
              <w:rPr>
                <w:rFonts w:ascii="Times" w:hAnsi="Times" w:cs="Calibri"/>
                <w:szCs w:val="24"/>
              </w:rPr>
              <w:t>10,080</w:t>
            </w: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12E966B" w14:textId="77777777" w:rsidR="00C96BD9" w:rsidRPr="00C96BD9" w:rsidRDefault="00C96BD9">
            <w:pPr>
              <w:rPr>
                <w:rFonts w:ascii="Times" w:hAnsi="Times" w:cs="Calibri"/>
                <w:szCs w:val="24"/>
              </w:rPr>
              <w:pPrChange w:id="81" w:author="Wheeler, David Linnard" w:date="2020-12-03T09:20:00Z">
                <w:pPr>
                  <w:jc w:val="right"/>
                </w:pPr>
              </w:pPrChange>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34D5026" w14:textId="71BB7D61" w:rsidR="00C96BD9" w:rsidRPr="00C96BD9" w:rsidRDefault="008E42C0">
            <w:pPr>
              <w:rPr>
                <w:rFonts w:ascii="Times" w:hAnsi="Times" w:cs="Calibri"/>
                <w:szCs w:val="24"/>
              </w:rPr>
              <w:pPrChange w:id="82" w:author="Wheeler, David Linnard" w:date="2020-12-03T09:20:00Z">
                <w:pPr>
                  <w:jc w:val="right"/>
                </w:pPr>
              </w:pPrChange>
            </w:pPr>
            <w:r>
              <w:rPr>
                <w:rFonts w:ascii="Times" w:hAnsi="Times" w:cs="Calibri"/>
                <w:szCs w:val="24"/>
              </w:rPr>
              <w:t>29,555</w:t>
            </w:r>
          </w:p>
        </w:tc>
      </w:tr>
      <w:tr w:rsidR="00C96BD9" w:rsidRPr="00C96BD9" w:rsidDel="00D462D1" w14:paraId="53029CEF" w14:textId="2F807007" w:rsidTr="00C829F2">
        <w:trPr>
          <w:trHeight w:val="300"/>
          <w:del w:id="83" w:author="Andy Jensen" w:date="2020-12-02T09:00:00Z"/>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0FC6FEF" w14:textId="2499BCC3" w:rsidR="00C96BD9" w:rsidRPr="00C96BD9" w:rsidDel="00D462D1" w:rsidRDefault="00C96BD9">
            <w:pPr>
              <w:rPr>
                <w:del w:id="84" w:author="Andy Jensen" w:date="2020-12-02T09:00:00Z"/>
                <w:rFonts w:ascii="Times" w:hAnsi="Times" w:cs="Calibri"/>
                <w:szCs w:val="24"/>
              </w:rPr>
            </w:pPr>
            <w:del w:id="85" w:author="Andy Jensen" w:date="2020-12-02T09:00:00Z">
              <w:r w:rsidRPr="00C96BD9" w:rsidDel="00D462D1">
                <w:rPr>
                  <w:rFonts w:ascii="Times" w:hAnsi="Times" w:cs="Calibri"/>
                  <w:szCs w:val="24"/>
                </w:rPr>
                <w:delText>Graduate student</w:delText>
              </w:r>
            </w:del>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F5F1259" w14:textId="38EB5863" w:rsidR="00C96BD9" w:rsidRPr="00C96BD9" w:rsidDel="00D462D1" w:rsidRDefault="00C96BD9">
            <w:pPr>
              <w:rPr>
                <w:del w:id="86" w:author="Andy Jensen" w:date="2020-12-02T09:00:00Z"/>
                <w:rFonts w:ascii="Times" w:hAnsi="Times" w:cs="Calibri"/>
                <w:szCs w:val="24"/>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D4F90D0" w14:textId="37AA95BF" w:rsidR="00C96BD9" w:rsidRPr="00C96BD9" w:rsidDel="00D462D1" w:rsidRDefault="00C96BD9">
            <w:pPr>
              <w:rPr>
                <w:del w:id="87" w:author="Andy Jensen" w:date="2020-12-02T09:00:00Z"/>
                <w:rFonts w:ascii="Times" w:hAnsi="Times"/>
                <w:szCs w:val="24"/>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073430C" w14:textId="263F9AAD" w:rsidR="00C96BD9" w:rsidRPr="00C96BD9" w:rsidDel="00D462D1" w:rsidRDefault="00C96BD9">
            <w:pPr>
              <w:rPr>
                <w:del w:id="88" w:author="Andy Jensen" w:date="2020-12-02T09:00:00Z"/>
                <w:rFonts w:ascii="Times" w:hAnsi="Times"/>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0DFE1C7" w14:textId="711DB3F7" w:rsidR="00C96BD9" w:rsidRPr="00C96BD9" w:rsidDel="00D462D1" w:rsidRDefault="00C96BD9">
            <w:pPr>
              <w:rPr>
                <w:del w:id="89" w:author="Andy Jensen" w:date="2020-12-02T09:00:00Z"/>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7E54E89" w14:textId="1B8DF1C2" w:rsidR="00C96BD9" w:rsidRPr="00C96BD9" w:rsidDel="00D462D1" w:rsidRDefault="00C96BD9">
            <w:pPr>
              <w:rPr>
                <w:del w:id="90" w:author="Andy Jensen" w:date="2020-12-02T09:00:00Z"/>
                <w:rFonts w:ascii="Times" w:hAnsi="Times"/>
                <w:szCs w:val="24"/>
              </w:rPr>
            </w:pPr>
          </w:p>
        </w:tc>
      </w:tr>
      <w:tr w:rsidR="00C96BD9" w:rsidRPr="00C96BD9" w14:paraId="6805E8A7"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64B5B63" w14:textId="77777777" w:rsidR="00C96BD9" w:rsidRPr="00C96BD9" w:rsidRDefault="00C96BD9">
            <w:pPr>
              <w:rPr>
                <w:rFonts w:ascii="Times" w:hAnsi="Times" w:cs="Calibri"/>
                <w:szCs w:val="24"/>
              </w:rPr>
            </w:pPr>
            <w:r w:rsidRPr="00C96BD9">
              <w:rPr>
                <w:rFonts w:ascii="Times" w:hAnsi="Times" w:cs="Calibri"/>
                <w:szCs w:val="24"/>
              </w:rPr>
              <w:t>Other students</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3FDA148" w14:textId="77777777" w:rsidR="00C96BD9" w:rsidRPr="00C96BD9" w:rsidRDefault="00C96BD9">
            <w:pPr>
              <w:rPr>
                <w:rFonts w:ascii="Times" w:hAnsi="Times" w:cs="Calibri"/>
                <w:szCs w:val="24"/>
              </w:rPr>
              <w:pPrChange w:id="91" w:author="Wheeler, David Linnard" w:date="2020-12-03T09:20:00Z">
                <w:pPr>
                  <w:jc w:val="right"/>
                </w:pPr>
              </w:pPrChange>
            </w:pPr>
            <w:r w:rsidRPr="00C96BD9">
              <w:rPr>
                <w:rFonts w:ascii="Times" w:hAnsi="Times" w:cs="Calibri"/>
                <w:szCs w:val="24"/>
              </w:rPr>
              <w:t>3,000</w:t>
            </w: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4212977" w14:textId="77777777" w:rsidR="00C96BD9" w:rsidRPr="00C96BD9" w:rsidRDefault="00C96BD9">
            <w:pPr>
              <w:rPr>
                <w:rFonts w:ascii="Times" w:hAnsi="Times" w:cs="Calibri"/>
                <w:szCs w:val="24"/>
              </w:rPr>
              <w:pPrChange w:id="92" w:author="Wheeler, David Linnard" w:date="2020-12-03T09:20:00Z">
                <w:pPr>
                  <w:jc w:val="right"/>
                </w:pPr>
              </w:pPrChange>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74079B2" w14:textId="77777777" w:rsidR="00C96BD9" w:rsidRPr="00C96BD9" w:rsidRDefault="00C96BD9" w:rsidP="00AD22D3">
            <w:pPr>
              <w:rPr>
                <w:rFonts w:ascii="Times" w:hAnsi="Times"/>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F8975BB" w14:textId="77777777" w:rsidR="00C96BD9" w:rsidRPr="00C96BD9" w:rsidRDefault="00C96BD9" w:rsidP="0008001D">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7767F7F" w14:textId="77777777" w:rsidR="00C96BD9" w:rsidRPr="00C96BD9" w:rsidRDefault="00C96BD9">
            <w:pPr>
              <w:rPr>
                <w:rFonts w:ascii="Times" w:hAnsi="Times" w:cs="Calibri"/>
                <w:szCs w:val="24"/>
              </w:rPr>
              <w:pPrChange w:id="93" w:author="Wheeler, David Linnard" w:date="2020-12-03T09:20:00Z">
                <w:pPr>
                  <w:jc w:val="right"/>
                </w:pPr>
              </w:pPrChange>
            </w:pPr>
            <w:r w:rsidRPr="00C96BD9">
              <w:rPr>
                <w:rFonts w:ascii="Times" w:hAnsi="Times" w:cs="Calibri"/>
                <w:szCs w:val="24"/>
              </w:rPr>
              <w:t>3,000</w:t>
            </w:r>
          </w:p>
        </w:tc>
      </w:tr>
      <w:tr w:rsidR="00C96BD9" w:rsidRPr="00C96BD9" w:rsidDel="00D462D1" w14:paraId="6FD266FA" w14:textId="2BC35C58" w:rsidTr="00C829F2">
        <w:trPr>
          <w:trHeight w:val="300"/>
          <w:del w:id="94" w:author="Andy Jensen" w:date="2020-12-02T09:00:00Z"/>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5BB2D61" w14:textId="29985008" w:rsidR="00C96BD9" w:rsidRPr="00C96BD9" w:rsidDel="00D462D1" w:rsidRDefault="00C96BD9">
            <w:pPr>
              <w:rPr>
                <w:del w:id="95" w:author="Andy Jensen" w:date="2020-12-02T09:00:00Z"/>
                <w:rFonts w:ascii="Times" w:hAnsi="Times" w:cs="Calibri"/>
                <w:szCs w:val="24"/>
              </w:rPr>
            </w:pPr>
            <w:del w:id="96" w:author="Andy Jensen" w:date="2020-12-02T09:00:00Z">
              <w:r w:rsidRPr="00C96BD9" w:rsidDel="00D462D1">
                <w:rPr>
                  <w:rFonts w:ascii="Times" w:hAnsi="Times" w:cs="Calibri"/>
                  <w:szCs w:val="24"/>
                </w:rPr>
                <w:delText>Other labor</w:delText>
              </w:r>
            </w:del>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8C8AC7E" w14:textId="5343091D" w:rsidR="00C96BD9" w:rsidRPr="00C96BD9" w:rsidDel="00D462D1" w:rsidRDefault="00C96BD9">
            <w:pPr>
              <w:rPr>
                <w:del w:id="97" w:author="Andy Jensen" w:date="2020-12-02T09:00:00Z"/>
                <w:rFonts w:ascii="Times" w:hAnsi="Times" w:cs="Calibri"/>
                <w:szCs w:val="24"/>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58E37D7" w14:textId="4DC17EF1" w:rsidR="00C96BD9" w:rsidRPr="00C96BD9" w:rsidDel="00D462D1" w:rsidRDefault="00C96BD9">
            <w:pPr>
              <w:rPr>
                <w:del w:id="98" w:author="Andy Jensen" w:date="2020-12-02T09:00:00Z"/>
                <w:rFonts w:ascii="Times" w:hAnsi="Times"/>
                <w:szCs w:val="24"/>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C00F352" w14:textId="132FC27D" w:rsidR="00C96BD9" w:rsidRPr="00C96BD9" w:rsidDel="00D462D1" w:rsidRDefault="00C96BD9">
            <w:pPr>
              <w:rPr>
                <w:del w:id="99" w:author="Andy Jensen" w:date="2020-12-02T09:00:00Z"/>
                <w:rFonts w:ascii="Times" w:hAnsi="Times"/>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B835DD2" w14:textId="2A44EE35" w:rsidR="00C96BD9" w:rsidRPr="00C96BD9" w:rsidDel="00D462D1" w:rsidRDefault="00C96BD9">
            <w:pPr>
              <w:rPr>
                <w:del w:id="100" w:author="Andy Jensen" w:date="2020-12-02T09:00:00Z"/>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9B2EA46" w14:textId="317334F5" w:rsidR="00C96BD9" w:rsidRPr="00C96BD9" w:rsidDel="00D462D1" w:rsidRDefault="00C96BD9">
            <w:pPr>
              <w:rPr>
                <w:del w:id="101" w:author="Andy Jensen" w:date="2020-12-02T09:00:00Z"/>
                <w:rFonts w:ascii="Times" w:hAnsi="Times"/>
                <w:szCs w:val="24"/>
              </w:rPr>
            </w:pPr>
          </w:p>
        </w:tc>
      </w:tr>
      <w:tr w:rsidR="00C96BD9" w:rsidRPr="00C96BD9" w14:paraId="167C6225"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5C58612" w14:textId="77777777" w:rsidR="00C96BD9" w:rsidRPr="00C96BD9" w:rsidRDefault="00C96BD9">
            <w:pPr>
              <w:rPr>
                <w:rFonts w:ascii="Times" w:hAnsi="Times" w:cs="Calibri"/>
                <w:b/>
                <w:bCs/>
                <w:szCs w:val="24"/>
              </w:rPr>
            </w:pPr>
            <w:r w:rsidRPr="00C96BD9">
              <w:rPr>
                <w:rFonts w:ascii="Times" w:hAnsi="Times" w:cs="Calibri"/>
                <w:b/>
                <w:bCs/>
                <w:szCs w:val="24"/>
              </w:rPr>
              <w:t>Employee Benefits (OPE): Faculty</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5B5471E" w14:textId="2EA33C6B" w:rsidR="00C96BD9" w:rsidRPr="00C96BD9" w:rsidRDefault="00C96BD9">
            <w:pPr>
              <w:rPr>
                <w:rFonts w:ascii="Times" w:hAnsi="Times" w:cs="Calibri"/>
                <w:szCs w:val="24"/>
              </w:rPr>
              <w:pPrChange w:id="102" w:author="Wheeler, David Linnard" w:date="2020-12-03T09:20:00Z">
                <w:pPr>
                  <w:jc w:val="right"/>
                </w:pPr>
              </w:pPrChange>
            </w:pPr>
            <w:r w:rsidRPr="00C96BD9">
              <w:rPr>
                <w:rFonts w:ascii="Times" w:hAnsi="Times" w:cs="Calibri"/>
                <w:szCs w:val="24"/>
              </w:rPr>
              <w:t>3</w:t>
            </w:r>
            <w:r w:rsidR="008E42C0">
              <w:rPr>
                <w:rFonts w:ascii="Times" w:hAnsi="Times" w:cs="Calibri"/>
                <w:szCs w:val="24"/>
              </w:rPr>
              <w:t>,</w:t>
            </w:r>
            <w:r w:rsidRPr="00C96BD9">
              <w:rPr>
                <w:rFonts w:ascii="Times" w:hAnsi="Times" w:cs="Calibri"/>
                <w:szCs w:val="24"/>
              </w:rPr>
              <w:t>636</w:t>
            </w: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6761701" w14:textId="4751A14C" w:rsidR="00C96BD9" w:rsidRPr="00C96BD9" w:rsidRDefault="008145B1">
            <w:pPr>
              <w:rPr>
                <w:rFonts w:ascii="Times" w:hAnsi="Times" w:cs="Calibri"/>
                <w:szCs w:val="24"/>
              </w:rPr>
              <w:pPrChange w:id="103" w:author="Wheeler, David Linnard" w:date="2020-12-03T09:20:00Z">
                <w:pPr>
                  <w:jc w:val="right"/>
                </w:pPr>
              </w:pPrChange>
            </w:pPr>
            <w:r>
              <w:rPr>
                <w:rFonts w:ascii="Times" w:hAnsi="Times" w:cs="Calibri"/>
                <w:szCs w:val="24"/>
              </w:rPr>
              <w:t>2</w:t>
            </w:r>
            <w:r w:rsidR="008E42C0">
              <w:rPr>
                <w:rFonts w:ascii="Times" w:hAnsi="Times" w:cs="Calibri"/>
                <w:szCs w:val="24"/>
              </w:rPr>
              <w:t>,</w:t>
            </w:r>
            <w:r>
              <w:rPr>
                <w:rFonts w:ascii="Times" w:hAnsi="Times" w:cs="Calibri"/>
                <w:szCs w:val="24"/>
              </w:rPr>
              <w:t>670</w:t>
            </w: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B5D3150" w14:textId="7AE3EB8D" w:rsidR="00C96BD9" w:rsidRPr="00C96BD9" w:rsidRDefault="00C96BD9">
            <w:pPr>
              <w:rPr>
                <w:rFonts w:ascii="Times" w:hAnsi="Times" w:cs="Calibri"/>
                <w:szCs w:val="24"/>
              </w:rPr>
              <w:pPrChange w:id="104" w:author="Wheeler, David Linnard" w:date="2020-12-03T09:20:00Z">
                <w:pPr>
                  <w:jc w:val="right"/>
                </w:pPr>
              </w:pPrChange>
            </w:pPr>
            <w:r w:rsidRPr="00C96BD9">
              <w:rPr>
                <w:rFonts w:ascii="Times" w:hAnsi="Times" w:cs="Calibri"/>
                <w:szCs w:val="24"/>
              </w:rPr>
              <w:t>3</w:t>
            </w:r>
            <w:r w:rsidR="0084772F">
              <w:rPr>
                <w:rFonts w:ascii="Times" w:hAnsi="Times" w:cs="Calibri"/>
                <w:szCs w:val="24"/>
              </w:rPr>
              <w:t>,</w:t>
            </w:r>
            <w:r w:rsidRPr="00C96BD9">
              <w:rPr>
                <w:rFonts w:ascii="Times" w:hAnsi="Times" w:cs="Calibri"/>
                <w:szCs w:val="24"/>
              </w:rPr>
              <w:t>05</w:t>
            </w:r>
            <w:r w:rsidR="0084772F">
              <w:rPr>
                <w:rFonts w:ascii="Times" w:hAnsi="Times" w:cs="Calibri"/>
                <w:szCs w:val="24"/>
              </w:rPr>
              <w:t>2</w:t>
            </w: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139D3DB" w14:textId="77777777" w:rsidR="00C96BD9" w:rsidRPr="00C96BD9" w:rsidRDefault="00C96BD9">
            <w:pPr>
              <w:rPr>
                <w:rFonts w:ascii="Times" w:hAnsi="Times" w:cs="Calibri"/>
                <w:szCs w:val="24"/>
              </w:rPr>
              <w:pPrChange w:id="105" w:author="Wheeler, David Linnard" w:date="2020-12-03T09:20:00Z">
                <w:pPr>
                  <w:jc w:val="right"/>
                </w:pPr>
              </w:pPrChange>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28153E5" w14:textId="70E4134D" w:rsidR="00C96BD9" w:rsidRPr="00C96BD9" w:rsidRDefault="008E42C0">
            <w:pPr>
              <w:rPr>
                <w:rFonts w:ascii="Times" w:hAnsi="Times" w:cs="Calibri"/>
                <w:szCs w:val="24"/>
              </w:rPr>
              <w:pPrChange w:id="106" w:author="Wheeler, David Linnard" w:date="2020-12-03T09:20:00Z">
                <w:pPr>
                  <w:jc w:val="right"/>
                </w:pPr>
              </w:pPrChange>
            </w:pPr>
            <w:r>
              <w:rPr>
                <w:rFonts w:ascii="Times" w:hAnsi="Times" w:cs="Calibri"/>
                <w:szCs w:val="24"/>
              </w:rPr>
              <w:t>9,358</w:t>
            </w:r>
          </w:p>
        </w:tc>
      </w:tr>
      <w:tr w:rsidR="00C96BD9" w:rsidRPr="00C96BD9" w:rsidDel="00D462D1" w14:paraId="659D9A87" w14:textId="3790508A" w:rsidTr="00C829F2">
        <w:trPr>
          <w:trHeight w:val="300"/>
          <w:del w:id="107" w:author="Andy Jensen" w:date="2020-12-02T09:01:00Z"/>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CCDD2C6" w14:textId="08C58039" w:rsidR="00C96BD9" w:rsidRPr="00C96BD9" w:rsidDel="00D462D1" w:rsidRDefault="00C96BD9">
            <w:pPr>
              <w:rPr>
                <w:del w:id="108" w:author="Andy Jensen" w:date="2020-12-02T09:01:00Z"/>
                <w:rFonts w:ascii="Times" w:hAnsi="Times" w:cs="Calibri"/>
                <w:szCs w:val="24"/>
              </w:rPr>
            </w:pPr>
            <w:del w:id="109" w:author="Andy Jensen" w:date="2020-12-02T09:01:00Z">
              <w:r w:rsidRPr="00C96BD9" w:rsidDel="00D462D1">
                <w:rPr>
                  <w:rFonts w:ascii="Times" w:hAnsi="Times" w:cs="Calibri"/>
                  <w:szCs w:val="24"/>
                </w:rPr>
                <w:delText>Graduate student</w:delText>
              </w:r>
            </w:del>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F1BCBA6" w14:textId="1BD4D185" w:rsidR="00C96BD9" w:rsidRPr="00C96BD9" w:rsidDel="00D462D1" w:rsidRDefault="00C96BD9">
            <w:pPr>
              <w:rPr>
                <w:del w:id="110" w:author="Andy Jensen" w:date="2020-12-02T09:01:00Z"/>
                <w:rFonts w:ascii="Times" w:hAnsi="Times" w:cs="Calibri"/>
                <w:szCs w:val="24"/>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860715A" w14:textId="4E768CE2" w:rsidR="00C96BD9" w:rsidRPr="00C96BD9" w:rsidDel="00D462D1" w:rsidRDefault="00C96BD9">
            <w:pPr>
              <w:rPr>
                <w:del w:id="111" w:author="Andy Jensen" w:date="2020-12-02T09:01:00Z"/>
                <w:rFonts w:ascii="Times" w:hAnsi="Times"/>
                <w:szCs w:val="24"/>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6E95F91" w14:textId="350786B7" w:rsidR="00C96BD9" w:rsidRPr="00C96BD9" w:rsidDel="00D462D1" w:rsidRDefault="00C96BD9">
            <w:pPr>
              <w:rPr>
                <w:del w:id="112" w:author="Andy Jensen" w:date="2020-12-02T09:01:00Z"/>
                <w:rFonts w:ascii="Times" w:hAnsi="Times"/>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203F74C" w14:textId="7CC7FD15" w:rsidR="00C96BD9" w:rsidRPr="00C96BD9" w:rsidDel="00D462D1" w:rsidRDefault="00C96BD9">
            <w:pPr>
              <w:rPr>
                <w:del w:id="113" w:author="Andy Jensen" w:date="2020-12-02T09:01:00Z"/>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D32EC3C" w14:textId="1F451055" w:rsidR="00C96BD9" w:rsidRPr="00C96BD9" w:rsidDel="00D462D1" w:rsidRDefault="00C96BD9">
            <w:pPr>
              <w:rPr>
                <w:del w:id="114" w:author="Andy Jensen" w:date="2020-12-02T09:01:00Z"/>
                <w:rFonts w:ascii="Times" w:hAnsi="Times"/>
                <w:szCs w:val="24"/>
              </w:rPr>
            </w:pPr>
          </w:p>
        </w:tc>
      </w:tr>
      <w:tr w:rsidR="00C96BD9" w:rsidRPr="00C96BD9" w:rsidDel="00D462D1" w14:paraId="24D80577" w14:textId="0914E9FD" w:rsidTr="00C829F2">
        <w:trPr>
          <w:trHeight w:val="300"/>
          <w:del w:id="115" w:author="Andy Jensen" w:date="2020-12-02T09:01:00Z"/>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A3E19FD" w14:textId="4BE89BB5" w:rsidR="00C96BD9" w:rsidRPr="00C96BD9" w:rsidDel="00D462D1" w:rsidRDefault="00C96BD9">
            <w:pPr>
              <w:rPr>
                <w:del w:id="116" w:author="Andy Jensen" w:date="2020-12-02T09:01:00Z"/>
                <w:rFonts w:ascii="Times" w:hAnsi="Times" w:cs="Calibri"/>
                <w:szCs w:val="24"/>
              </w:rPr>
            </w:pPr>
            <w:del w:id="117" w:author="Andy Jensen" w:date="2020-12-02T09:01:00Z">
              <w:r w:rsidRPr="00C96BD9" w:rsidDel="00D462D1">
                <w:rPr>
                  <w:rFonts w:ascii="Times" w:hAnsi="Times" w:cs="Calibri"/>
                  <w:szCs w:val="24"/>
                </w:rPr>
                <w:delText>Other students</w:delText>
              </w:r>
            </w:del>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B77DCCB" w14:textId="35AA412D" w:rsidR="00C96BD9" w:rsidRPr="00C96BD9" w:rsidDel="00D462D1" w:rsidRDefault="00C96BD9">
            <w:pPr>
              <w:rPr>
                <w:del w:id="118" w:author="Andy Jensen" w:date="2020-12-02T09:01:00Z"/>
                <w:rFonts w:ascii="Times" w:hAnsi="Times" w:cs="Calibri"/>
                <w:szCs w:val="24"/>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05E4870" w14:textId="5F932DB1" w:rsidR="00C96BD9" w:rsidRPr="00C96BD9" w:rsidDel="00D462D1" w:rsidRDefault="00C96BD9">
            <w:pPr>
              <w:rPr>
                <w:del w:id="119" w:author="Andy Jensen" w:date="2020-12-02T09:01:00Z"/>
                <w:rFonts w:ascii="Times" w:hAnsi="Times"/>
                <w:szCs w:val="24"/>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C0DD1B8" w14:textId="2C4CD10B" w:rsidR="00C96BD9" w:rsidRPr="00C96BD9" w:rsidDel="00D462D1" w:rsidRDefault="00C96BD9">
            <w:pPr>
              <w:rPr>
                <w:del w:id="120" w:author="Andy Jensen" w:date="2020-12-02T09:01:00Z"/>
                <w:rFonts w:ascii="Times" w:hAnsi="Times"/>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933625F" w14:textId="19FC627F" w:rsidR="00C96BD9" w:rsidRPr="00C96BD9" w:rsidDel="00D462D1" w:rsidRDefault="00C96BD9">
            <w:pPr>
              <w:rPr>
                <w:del w:id="121" w:author="Andy Jensen" w:date="2020-12-02T09:01:00Z"/>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351D151" w14:textId="025B7144" w:rsidR="00C96BD9" w:rsidRPr="00C96BD9" w:rsidDel="00D462D1" w:rsidRDefault="00C96BD9">
            <w:pPr>
              <w:rPr>
                <w:del w:id="122" w:author="Andy Jensen" w:date="2020-12-02T09:01:00Z"/>
                <w:rFonts w:ascii="Times" w:hAnsi="Times"/>
                <w:szCs w:val="24"/>
              </w:rPr>
            </w:pPr>
          </w:p>
        </w:tc>
      </w:tr>
      <w:tr w:rsidR="00C96BD9" w:rsidRPr="00C96BD9" w:rsidDel="00D462D1" w14:paraId="6C551461" w14:textId="36134E5D" w:rsidTr="00C829F2">
        <w:trPr>
          <w:trHeight w:val="300"/>
          <w:del w:id="123" w:author="Andy Jensen" w:date="2020-12-02T09:01:00Z"/>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E567595" w14:textId="6A3F417B" w:rsidR="00C96BD9" w:rsidRPr="00C96BD9" w:rsidDel="00D462D1" w:rsidRDefault="00C96BD9">
            <w:pPr>
              <w:rPr>
                <w:del w:id="124" w:author="Andy Jensen" w:date="2020-12-02T09:01:00Z"/>
                <w:rFonts w:ascii="Times" w:hAnsi="Times" w:cs="Calibri"/>
                <w:szCs w:val="24"/>
              </w:rPr>
            </w:pPr>
            <w:del w:id="125" w:author="Andy Jensen" w:date="2020-12-02T09:01:00Z">
              <w:r w:rsidRPr="00C96BD9" w:rsidDel="00D462D1">
                <w:rPr>
                  <w:rFonts w:ascii="Times" w:hAnsi="Times" w:cs="Calibri"/>
                  <w:szCs w:val="24"/>
                </w:rPr>
                <w:delText>Other labor</w:delText>
              </w:r>
            </w:del>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5E99652" w14:textId="17BFEA5A" w:rsidR="00C96BD9" w:rsidRPr="00C96BD9" w:rsidDel="00D462D1" w:rsidRDefault="00C96BD9">
            <w:pPr>
              <w:rPr>
                <w:del w:id="126" w:author="Andy Jensen" w:date="2020-12-02T09:01:00Z"/>
                <w:rFonts w:ascii="Times" w:hAnsi="Times" w:cs="Calibri"/>
                <w:szCs w:val="24"/>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D387C51" w14:textId="388E3A0A" w:rsidR="00C96BD9" w:rsidRPr="00C96BD9" w:rsidDel="00D462D1" w:rsidRDefault="00C96BD9">
            <w:pPr>
              <w:rPr>
                <w:del w:id="127" w:author="Andy Jensen" w:date="2020-12-02T09:01:00Z"/>
                <w:rFonts w:ascii="Times" w:hAnsi="Times"/>
                <w:szCs w:val="24"/>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B05EF90" w14:textId="43556614" w:rsidR="00C96BD9" w:rsidRPr="00C96BD9" w:rsidDel="00D462D1" w:rsidRDefault="00C96BD9">
            <w:pPr>
              <w:rPr>
                <w:del w:id="128" w:author="Andy Jensen" w:date="2020-12-02T09:01:00Z"/>
                <w:rFonts w:ascii="Times" w:hAnsi="Times"/>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DC453BC" w14:textId="3E39DBF1" w:rsidR="00C96BD9" w:rsidRPr="00C96BD9" w:rsidDel="00D462D1" w:rsidRDefault="00C96BD9">
            <w:pPr>
              <w:rPr>
                <w:del w:id="129" w:author="Andy Jensen" w:date="2020-12-02T09:01:00Z"/>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FCD26C5" w14:textId="4CB77BC0" w:rsidR="00C96BD9" w:rsidRPr="00C96BD9" w:rsidDel="00D462D1" w:rsidRDefault="00C96BD9">
            <w:pPr>
              <w:rPr>
                <w:del w:id="130" w:author="Andy Jensen" w:date="2020-12-02T09:01:00Z"/>
                <w:rFonts w:ascii="Times" w:hAnsi="Times"/>
                <w:szCs w:val="24"/>
              </w:rPr>
            </w:pPr>
          </w:p>
        </w:tc>
      </w:tr>
      <w:tr w:rsidR="00C96BD9" w:rsidRPr="00C96BD9" w:rsidDel="00D462D1" w14:paraId="61C2CC82" w14:textId="0CE6E800" w:rsidTr="00C829F2">
        <w:trPr>
          <w:trHeight w:val="300"/>
          <w:del w:id="131" w:author="Andy Jensen" w:date="2020-12-02T09:01:00Z"/>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6FBABA7" w14:textId="56D87EC2" w:rsidR="00C96BD9" w:rsidRPr="00C96BD9" w:rsidDel="00D462D1" w:rsidRDefault="00C96BD9">
            <w:pPr>
              <w:rPr>
                <w:del w:id="132" w:author="Andy Jensen" w:date="2020-12-02T09:01:00Z"/>
                <w:rFonts w:ascii="Times" w:hAnsi="Times" w:cs="Calibri"/>
                <w:szCs w:val="24"/>
              </w:rPr>
            </w:pPr>
            <w:del w:id="133" w:author="Andy Jensen" w:date="2020-12-02T09:01:00Z">
              <w:r w:rsidRPr="00C96BD9" w:rsidDel="00D462D1">
                <w:rPr>
                  <w:rFonts w:ascii="Times" w:hAnsi="Times" w:cs="Calibri"/>
                  <w:szCs w:val="24"/>
                </w:rPr>
                <w:delText>Equipment</w:delText>
              </w:r>
            </w:del>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FF4D40C" w14:textId="4A83CBF1" w:rsidR="00C96BD9" w:rsidRPr="00C96BD9" w:rsidDel="00D462D1" w:rsidRDefault="00C96BD9">
            <w:pPr>
              <w:rPr>
                <w:del w:id="134" w:author="Andy Jensen" w:date="2020-12-02T09:01:00Z"/>
                <w:rFonts w:ascii="Times" w:hAnsi="Times" w:cs="Calibri"/>
                <w:szCs w:val="24"/>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E77BAE7" w14:textId="3D33B2DE" w:rsidR="00C96BD9" w:rsidRPr="00C96BD9" w:rsidDel="00D462D1" w:rsidRDefault="00C96BD9">
            <w:pPr>
              <w:rPr>
                <w:del w:id="135" w:author="Andy Jensen" w:date="2020-12-02T09:01:00Z"/>
                <w:rFonts w:ascii="Times" w:hAnsi="Times"/>
                <w:szCs w:val="24"/>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4A3B5C" w14:textId="0361D215" w:rsidR="00C96BD9" w:rsidRPr="00C96BD9" w:rsidDel="00D462D1" w:rsidRDefault="00C96BD9">
            <w:pPr>
              <w:rPr>
                <w:del w:id="136" w:author="Andy Jensen" w:date="2020-12-02T09:01:00Z"/>
                <w:rFonts w:ascii="Times" w:hAnsi="Times"/>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4D4139D" w14:textId="5AC52487" w:rsidR="00C96BD9" w:rsidRPr="00C96BD9" w:rsidDel="00D462D1" w:rsidRDefault="00C96BD9">
            <w:pPr>
              <w:rPr>
                <w:del w:id="137" w:author="Andy Jensen" w:date="2020-12-02T09:01:00Z"/>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70123AF" w14:textId="58173206" w:rsidR="00C96BD9" w:rsidRPr="00C96BD9" w:rsidDel="00D462D1" w:rsidRDefault="00C96BD9">
            <w:pPr>
              <w:rPr>
                <w:del w:id="138" w:author="Andy Jensen" w:date="2020-12-02T09:01:00Z"/>
                <w:rFonts w:ascii="Times" w:hAnsi="Times"/>
                <w:szCs w:val="24"/>
              </w:rPr>
            </w:pPr>
          </w:p>
        </w:tc>
      </w:tr>
      <w:tr w:rsidR="00C96BD9" w:rsidRPr="00C96BD9" w14:paraId="601E27B0"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92C9290" w14:textId="77777777" w:rsidR="00C96BD9" w:rsidRPr="00C96BD9" w:rsidRDefault="00C96BD9">
            <w:pPr>
              <w:rPr>
                <w:rFonts w:ascii="Times" w:hAnsi="Times" w:cs="Calibri"/>
                <w:szCs w:val="24"/>
              </w:rPr>
            </w:pPr>
            <w:r w:rsidRPr="00C96BD9">
              <w:rPr>
                <w:rFonts w:ascii="Times" w:hAnsi="Times" w:cs="Calibri"/>
                <w:szCs w:val="24"/>
              </w:rPr>
              <w:t>Travel:</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DFF510B" w14:textId="77777777" w:rsidR="00C96BD9" w:rsidRPr="00C96BD9" w:rsidRDefault="00C96BD9">
            <w:pPr>
              <w:rPr>
                <w:rFonts w:ascii="Times" w:hAnsi="Times" w:cs="Calibri"/>
                <w:szCs w:val="24"/>
              </w:rPr>
              <w:pPrChange w:id="139" w:author="Wheeler, David Linnard" w:date="2020-12-03T09:20:00Z">
                <w:pPr>
                  <w:jc w:val="right"/>
                </w:pPr>
              </w:pPrChange>
            </w:pPr>
            <w:r w:rsidRPr="00C96BD9">
              <w:rPr>
                <w:rFonts w:ascii="Times" w:hAnsi="Times" w:cs="Calibri"/>
                <w:szCs w:val="24"/>
              </w:rPr>
              <w:t>3,000</w:t>
            </w: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6D4C55A" w14:textId="77777777" w:rsidR="00C96BD9" w:rsidRPr="00C96BD9" w:rsidRDefault="00C96BD9">
            <w:pPr>
              <w:rPr>
                <w:rFonts w:ascii="Times" w:hAnsi="Times" w:cs="Calibri"/>
                <w:szCs w:val="24"/>
              </w:rPr>
              <w:pPrChange w:id="140" w:author="Wheeler, David Linnard" w:date="2020-12-03T09:20:00Z">
                <w:pPr>
                  <w:jc w:val="right"/>
                </w:pPr>
              </w:pPrChange>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BA3C391" w14:textId="77777777" w:rsidR="00C96BD9" w:rsidRPr="00C96BD9" w:rsidRDefault="00C96BD9" w:rsidP="00AD22D3">
            <w:pPr>
              <w:rPr>
                <w:rFonts w:ascii="Times" w:hAnsi="Times"/>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4928284" w14:textId="77777777" w:rsidR="00C96BD9" w:rsidRPr="00C96BD9" w:rsidRDefault="00C96BD9" w:rsidP="0008001D">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3A5F113" w14:textId="77777777" w:rsidR="00C96BD9" w:rsidRPr="00C96BD9" w:rsidRDefault="00C96BD9">
            <w:pPr>
              <w:rPr>
                <w:rFonts w:ascii="Times" w:hAnsi="Times" w:cs="Calibri"/>
                <w:szCs w:val="24"/>
              </w:rPr>
              <w:pPrChange w:id="141" w:author="Wheeler, David Linnard" w:date="2020-12-03T09:20:00Z">
                <w:pPr>
                  <w:jc w:val="right"/>
                </w:pPr>
              </w:pPrChange>
            </w:pPr>
            <w:r w:rsidRPr="00C96BD9">
              <w:rPr>
                <w:rFonts w:ascii="Times" w:hAnsi="Times" w:cs="Calibri"/>
                <w:szCs w:val="24"/>
              </w:rPr>
              <w:t>3,000</w:t>
            </w:r>
          </w:p>
        </w:tc>
      </w:tr>
      <w:tr w:rsidR="00C96BD9" w:rsidRPr="00C96BD9" w14:paraId="406F35AD"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FE57735" w14:textId="77777777" w:rsidR="00C96BD9" w:rsidRPr="00C96BD9" w:rsidRDefault="00C96BD9" w:rsidP="00AD22D3">
            <w:pPr>
              <w:rPr>
                <w:rFonts w:ascii="Times" w:hAnsi="Times" w:cs="Calibri"/>
                <w:b/>
                <w:bCs/>
                <w:szCs w:val="24"/>
              </w:rPr>
            </w:pPr>
            <w:r w:rsidRPr="00C96BD9">
              <w:rPr>
                <w:rFonts w:ascii="Times" w:hAnsi="Times" w:cs="Calibri"/>
                <w:b/>
                <w:bCs/>
                <w:szCs w:val="24"/>
              </w:rPr>
              <w:t>Operating Expenses</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11B1827" w14:textId="77777777" w:rsidR="00C96BD9" w:rsidRPr="00C96BD9" w:rsidRDefault="00C96BD9" w:rsidP="0008001D">
            <w:pPr>
              <w:rPr>
                <w:rFonts w:ascii="Times" w:hAnsi="Times" w:cs="Calibri"/>
                <w:b/>
                <w:bCs/>
                <w:szCs w:val="24"/>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77A593A" w14:textId="77777777" w:rsidR="00C96BD9" w:rsidRPr="00C96BD9" w:rsidRDefault="00C96BD9" w:rsidP="0008001D">
            <w:pPr>
              <w:rPr>
                <w:rFonts w:ascii="Times" w:hAnsi="Times"/>
                <w:szCs w:val="24"/>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BBDBD5F" w14:textId="77777777" w:rsidR="00C96BD9" w:rsidRPr="00C96BD9" w:rsidRDefault="00C96BD9" w:rsidP="0008001D">
            <w:pPr>
              <w:rPr>
                <w:rFonts w:ascii="Times" w:hAnsi="Times"/>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9169AEF" w14:textId="77777777" w:rsidR="00C96BD9" w:rsidRPr="00C96BD9" w:rsidRDefault="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342B038" w14:textId="77777777" w:rsidR="00C96BD9" w:rsidRPr="00C96BD9" w:rsidRDefault="00C96BD9">
            <w:pPr>
              <w:rPr>
                <w:rFonts w:ascii="Times" w:hAnsi="Times"/>
                <w:szCs w:val="24"/>
              </w:rPr>
            </w:pPr>
          </w:p>
        </w:tc>
      </w:tr>
      <w:tr w:rsidR="00C96BD9" w:rsidRPr="00C96BD9" w14:paraId="66617CDE"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56B05D1" w14:textId="77777777" w:rsidR="00C96BD9" w:rsidRPr="00C96BD9" w:rsidRDefault="00C96BD9" w:rsidP="00AD22D3">
            <w:pPr>
              <w:rPr>
                <w:rFonts w:ascii="Times" w:hAnsi="Times" w:cs="Calibri"/>
                <w:color w:val="FF0000"/>
                <w:szCs w:val="24"/>
              </w:rPr>
            </w:pPr>
            <w:r w:rsidRPr="00C96BD9">
              <w:rPr>
                <w:rFonts w:ascii="Times" w:hAnsi="Times" w:cs="Calibri"/>
                <w:color w:val="000000" w:themeColor="text1"/>
                <w:szCs w:val="24"/>
              </w:rPr>
              <w:t>Sampling</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5CADFD7" w14:textId="0DA07389" w:rsidR="00C96BD9" w:rsidRPr="00C96BD9" w:rsidRDefault="00C96BD9">
            <w:pPr>
              <w:rPr>
                <w:rFonts w:ascii="Times" w:hAnsi="Times" w:cs="Calibri"/>
                <w:szCs w:val="24"/>
              </w:rPr>
              <w:pPrChange w:id="142" w:author="Wheeler, David Linnard" w:date="2020-12-03T09:20:00Z">
                <w:pPr>
                  <w:jc w:val="right"/>
                </w:pPr>
              </w:pPrChange>
            </w:pPr>
            <w:r>
              <w:rPr>
                <w:rFonts w:ascii="Times" w:hAnsi="Times" w:cs="Calibri"/>
                <w:szCs w:val="24"/>
              </w:rPr>
              <w:t>1,500</w:t>
            </w: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2FA2ECC" w14:textId="77777777" w:rsidR="00C96BD9" w:rsidRPr="00C96BD9" w:rsidRDefault="00C96BD9">
            <w:pPr>
              <w:rPr>
                <w:rFonts w:ascii="Times" w:hAnsi="Times" w:cs="Calibri"/>
                <w:szCs w:val="24"/>
              </w:rPr>
              <w:pPrChange w:id="143" w:author="Wheeler, David Linnard" w:date="2020-12-03T09:20:00Z">
                <w:pPr>
                  <w:jc w:val="right"/>
                </w:pPr>
              </w:pPrChange>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E20CF8" w14:textId="5639B939" w:rsidR="00C96BD9" w:rsidRPr="00C96BD9" w:rsidRDefault="00C96BD9">
            <w:pPr>
              <w:rPr>
                <w:rFonts w:ascii="Times" w:hAnsi="Times" w:cs="Calibri"/>
                <w:szCs w:val="24"/>
              </w:rPr>
              <w:pPrChange w:id="144" w:author="Wheeler, David Linnard" w:date="2020-12-03T09:20:00Z">
                <w:pPr>
                  <w:jc w:val="right"/>
                </w:pPr>
              </w:pPrChange>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5185D2A" w14:textId="7F83B56A" w:rsidR="00C96BD9" w:rsidRPr="00C96BD9" w:rsidRDefault="00C96BD9">
            <w:pPr>
              <w:rPr>
                <w:rFonts w:ascii="Times" w:hAnsi="Times" w:cs="Calibri"/>
                <w:szCs w:val="24"/>
              </w:rPr>
              <w:pPrChange w:id="145" w:author="Wheeler, David Linnard" w:date="2020-12-03T09:20:00Z">
                <w:pPr>
                  <w:jc w:val="right"/>
                </w:pPr>
              </w:pPrChange>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BAE149" w14:textId="45E3F810" w:rsidR="00C96BD9" w:rsidRPr="00C96BD9" w:rsidRDefault="00FF09A7">
            <w:pPr>
              <w:rPr>
                <w:rFonts w:ascii="Times" w:hAnsi="Times" w:cs="Calibri"/>
                <w:szCs w:val="24"/>
              </w:rPr>
              <w:pPrChange w:id="146" w:author="Wheeler, David Linnard" w:date="2020-12-03T09:20:00Z">
                <w:pPr>
                  <w:jc w:val="right"/>
                </w:pPr>
              </w:pPrChange>
            </w:pPr>
            <w:r>
              <w:rPr>
                <w:rFonts w:ascii="Times" w:hAnsi="Times" w:cs="Calibri"/>
                <w:szCs w:val="24"/>
              </w:rPr>
              <w:t>1</w:t>
            </w:r>
            <w:r w:rsidR="00C96BD9" w:rsidRPr="00C96BD9">
              <w:rPr>
                <w:rFonts w:ascii="Times" w:hAnsi="Times" w:cs="Calibri"/>
                <w:szCs w:val="24"/>
              </w:rPr>
              <w:t>,</w:t>
            </w:r>
            <w:r w:rsidR="00CE6989">
              <w:rPr>
                <w:rFonts w:ascii="Times" w:hAnsi="Times" w:cs="Calibri"/>
                <w:szCs w:val="24"/>
              </w:rPr>
              <w:t>5</w:t>
            </w:r>
            <w:r w:rsidR="00C96BD9" w:rsidRPr="00C96BD9">
              <w:rPr>
                <w:rFonts w:ascii="Times" w:hAnsi="Times" w:cs="Calibri"/>
                <w:szCs w:val="24"/>
              </w:rPr>
              <w:t>00</w:t>
            </w:r>
          </w:p>
        </w:tc>
      </w:tr>
      <w:tr w:rsidR="00C96BD9" w:rsidRPr="00C96BD9" w14:paraId="36231AB8"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5003833" w14:textId="77777777" w:rsidR="00C96BD9" w:rsidRPr="00C96BD9" w:rsidRDefault="00C96BD9" w:rsidP="00AD22D3">
            <w:pPr>
              <w:rPr>
                <w:rFonts w:ascii="Times" w:hAnsi="Times" w:cs="Calibri"/>
                <w:color w:val="121416"/>
                <w:szCs w:val="24"/>
              </w:rPr>
            </w:pPr>
            <w:r w:rsidRPr="00C96BD9">
              <w:rPr>
                <w:rFonts w:ascii="Times" w:hAnsi="Times" w:cs="Calibri"/>
                <w:color w:val="121416"/>
                <w:szCs w:val="24"/>
              </w:rPr>
              <w:t>Lab and microplot supplies</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478D76B" w14:textId="77777777" w:rsidR="00C96BD9" w:rsidRPr="00C96BD9" w:rsidRDefault="00C96BD9">
            <w:pPr>
              <w:rPr>
                <w:rFonts w:ascii="Times" w:hAnsi="Times" w:cs="Calibri"/>
                <w:szCs w:val="24"/>
              </w:rPr>
              <w:pPrChange w:id="147" w:author="Wheeler, David Linnard" w:date="2020-12-03T09:20:00Z">
                <w:pPr>
                  <w:jc w:val="right"/>
                </w:pPr>
              </w:pPrChange>
            </w:pPr>
            <w:r w:rsidRPr="00C96BD9">
              <w:rPr>
                <w:rFonts w:ascii="Times" w:hAnsi="Times" w:cs="Calibri"/>
                <w:szCs w:val="24"/>
              </w:rPr>
              <w:t>4,000</w:t>
            </w: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AECE403" w14:textId="22CBD4C8" w:rsidR="00C96BD9" w:rsidRPr="00C96BD9" w:rsidRDefault="008145B1">
            <w:pPr>
              <w:rPr>
                <w:rFonts w:ascii="Times" w:hAnsi="Times" w:cs="Calibri"/>
                <w:szCs w:val="24"/>
              </w:rPr>
              <w:pPrChange w:id="148" w:author="Wheeler, David Linnard" w:date="2020-12-03T09:20:00Z">
                <w:pPr>
                  <w:jc w:val="right"/>
                </w:pPr>
              </w:pPrChange>
            </w:pPr>
            <w:r>
              <w:rPr>
                <w:rFonts w:ascii="Times" w:hAnsi="Times" w:cs="Calibri"/>
                <w:szCs w:val="24"/>
              </w:rPr>
              <w:t>655</w:t>
            </w: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CF40D27" w14:textId="77777777" w:rsidR="00C96BD9" w:rsidRPr="00C96BD9" w:rsidRDefault="00C96BD9" w:rsidP="00AD22D3">
            <w:pPr>
              <w:rPr>
                <w:rFonts w:ascii="Times" w:hAnsi="Times"/>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9A93E47" w14:textId="77777777" w:rsidR="00C96BD9" w:rsidRPr="00C96BD9" w:rsidRDefault="00C96BD9" w:rsidP="0008001D">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CC6EA9B" w14:textId="14A23A4C" w:rsidR="00C96BD9" w:rsidRPr="00C96BD9" w:rsidRDefault="00C96BD9">
            <w:pPr>
              <w:rPr>
                <w:rFonts w:ascii="Times" w:hAnsi="Times" w:cs="Calibri"/>
                <w:szCs w:val="24"/>
              </w:rPr>
              <w:pPrChange w:id="149" w:author="Wheeler, David Linnard" w:date="2020-12-03T09:20:00Z">
                <w:pPr>
                  <w:jc w:val="right"/>
                </w:pPr>
              </w:pPrChange>
            </w:pPr>
            <w:r w:rsidRPr="00C96BD9">
              <w:rPr>
                <w:rFonts w:ascii="Times" w:hAnsi="Times" w:cs="Calibri"/>
                <w:szCs w:val="24"/>
              </w:rPr>
              <w:t>4,</w:t>
            </w:r>
            <w:r w:rsidR="008E42C0">
              <w:rPr>
                <w:rFonts w:ascii="Times" w:hAnsi="Times" w:cs="Calibri"/>
                <w:szCs w:val="24"/>
              </w:rPr>
              <w:t>655</w:t>
            </w:r>
          </w:p>
        </w:tc>
      </w:tr>
      <w:tr w:rsidR="00B06199" w:rsidRPr="00C96BD9" w14:paraId="026A8C84"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tcPr>
          <w:p w14:paraId="4C6F1E76" w14:textId="349E2AFA" w:rsidR="00B06199" w:rsidRPr="00C96BD9" w:rsidRDefault="00B06199" w:rsidP="00AD22D3">
            <w:pPr>
              <w:rPr>
                <w:rFonts w:ascii="Times" w:hAnsi="Times" w:cs="Calibri"/>
                <w:color w:val="121416"/>
                <w:szCs w:val="24"/>
              </w:rPr>
            </w:pPr>
            <w:r>
              <w:rPr>
                <w:rFonts w:ascii="Times" w:hAnsi="Times" w:cs="Calibri"/>
                <w:color w:val="121416"/>
                <w:szCs w:val="24"/>
              </w:rPr>
              <w:t>Culturing pathogens from soil</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5DF06F61" w14:textId="77777777" w:rsidR="00B06199" w:rsidRPr="00C96BD9" w:rsidRDefault="00B06199">
            <w:pPr>
              <w:rPr>
                <w:rFonts w:ascii="Times" w:hAnsi="Times" w:cs="Calibri"/>
                <w:szCs w:val="24"/>
              </w:rPr>
              <w:pPrChange w:id="150" w:author="Wheeler, David Linnard" w:date="2020-12-03T09:20:00Z">
                <w:pPr>
                  <w:jc w:val="right"/>
                </w:pPr>
              </w:pPrChange>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6BEDC642" w14:textId="77777777" w:rsidR="00B06199" w:rsidRDefault="00B06199">
            <w:pPr>
              <w:rPr>
                <w:rFonts w:ascii="Times" w:hAnsi="Times" w:cs="Calibri"/>
                <w:szCs w:val="24"/>
              </w:rPr>
              <w:pPrChange w:id="151" w:author="Wheeler, David Linnard" w:date="2020-12-03T09:20:00Z">
                <w:pPr>
                  <w:jc w:val="right"/>
                </w:pPr>
              </w:pPrChange>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1BDBD301" w14:textId="77777777" w:rsidR="00B06199" w:rsidRPr="00C96BD9" w:rsidRDefault="00B06199" w:rsidP="00AD22D3">
            <w:pPr>
              <w:rPr>
                <w:rFonts w:ascii="Times" w:hAnsi="Times"/>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5B3A9F1C" w14:textId="5ACA2594" w:rsidR="00B06199" w:rsidRPr="00C96BD9" w:rsidRDefault="00B06199" w:rsidP="0008001D">
            <w:pPr>
              <w:rPr>
                <w:rFonts w:ascii="Times" w:hAnsi="Times"/>
                <w:szCs w:val="24"/>
              </w:rPr>
            </w:pPr>
            <w:r>
              <w:rPr>
                <w:rFonts w:ascii="Times" w:hAnsi="Times"/>
                <w:szCs w:val="24"/>
              </w:rPr>
              <w:t>2,000</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72F6D587" w14:textId="71300CC6" w:rsidR="00B06199" w:rsidRPr="00C96BD9" w:rsidRDefault="008E42C0">
            <w:pPr>
              <w:rPr>
                <w:rFonts w:ascii="Times" w:hAnsi="Times" w:cs="Calibri"/>
                <w:szCs w:val="24"/>
              </w:rPr>
              <w:pPrChange w:id="152" w:author="Wheeler, David Linnard" w:date="2020-12-03T09:20:00Z">
                <w:pPr>
                  <w:jc w:val="right"/>
                </w:pPr>
              </w:pPrChange>
            </w:pPr>
            <w:r>
              <w:rPr>
                <w:rFonts w:ascii="Times" w:hAnsi="Times" w:cs="Calibri"/>
                <w:szCs w:val="24"/>
              </w:rPr>
              <w:t>2,000</w:t>
            </w:r>
          </w:p>
        </w:tc>
      </w:tr>
      <w:tr w:rsidR="00C96BD9" w:rsidRPr="00C96BD9" w14:paraId="37A77B71"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BC4D996" w14:textId="77777777" w:rsidR="00C96BD9" w:rsidRPr="00C96BD9" w:rsidRDefault="00C96BD9" w:rsidP="00AD22D3">
            <w:pPr>
              <w:rPr>
                <w:rFonts w:ascii="Times" w:hAnsi="Times" w:cs="Calibri"/>
                <w:color w:val="121416"/>
                <w:szCs w:val="24"/>
              </w:rPr>
            </w:pPr>
            <w:r w:rsidRPr="00C96BD9">
              <w:rPr>
                <w:rFonts w:ascii="Times" w:hAnsi="Times" w:cs="Calibri"/>
                <w:color w:val="121416"/>
                <w:szCs w:val="24"/>
              </w:rPr>
              <w:t>DNA extraction and sequencing</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9DC3A0A" w14:textId="77777777" w:rsidR="00C96BD9" w:rsidRPr="00C96BD9" w:rsidRDefault="00C96BD9" w:rsidP="0008001D">
            <w:pPr>
              <w:rPr>
                <w:rFonts w:ascii="Times" w:hAnsi="Times" w:cs="Calibri"/>
                <w:color w:val="121416"/>
                <w:szCs w:val="24"/>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0AB76DD" w14:textId="77777777" w:rsidR="00C96BD9" w:rsidRPr="00C96BD9" w:rsidRDefault="00C96BD9">
            <w:pPr>
              <w:rPr>
                <w:rFonts w:ascii="Times" w:hAnsi="Times" w:cs="Calibri"/>
                <w:szCs w:val="24"/>
              </w:rPr>
              <w:pPrChange w:id="153" w:author="Wheeler, David Linnard" w:date="2020-12-03T09:20:00Z">
                <w:pPr>
                  <w:jc w:val="right"/>
                </w:pPr>
              </w:pPrChange>
            </w:pPr>
            <w:r w:rsidRPr="00C96BD9">
              <w:rPr>
                <w:rFonts w:ascii="Times" w:hAnsi="Times" w:cs="Calibri"/>
                <w:szCs w:val="24"/>
              </w:rPr>
              <w:t>500</w:t>
            </w: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CFBBEF8" w14:textId="1C351A48" w:rsidR="00C96BD9" w:rsidRPr="00C96BD9" w:rsidRDefault="0084772F">
            <w:pPr>
              <w:rPr>
                <w:rFonts w:ascii="Times" w:hAnsi="Times" w:cs="Calibri"/>
                <w:szCs w:val="24"/>
              </w:rPr>
              <w:pPrChange w:id="154" w:author="Wheeler, David Linnard" w:date="2020-12-03T09:20:00Z">
                <w:pPr>
                  <w:jc w:val="right"/>
                </w:pPr>
              </w:pPrChange>
            </w:pPr>
            <w:r>
              <w:rPr>
                <w:rFonts w:ascii="Times" w:hAnsi="Times" w:cs="Calibri"/>
                <w:szCs w:val="24"/>
              </w:rPr>
              <w:t>5,715</w:t>
            </w: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0DA2343" w14:textId="3C3E0D87" w:rsidR="00C96BD9" w:rsidRPr="00C96BD9" w:rsidRDefault="00C96BD9">
            <w:pPr>
              <w:rPr>
                <w:rFonts w:ascii="Times" w:hAnsi="Times" w:cs="Calibri"/>
                <w:szCs w:val="24"/>
              </w:rPr>
              <w:pPrChange w:id="155" w:author="Wheeler, David Linnard" w:date="2020-12-03T09:20:00Z">
                <w:pPr>
                  <w:jc w:val="right"/>
                </w:pPr>
              </w:pPrChange>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B877BDD" w14:textId="22B3CD85" w:rsidR="00C96BD9" w:rsidRPr="00C96BD9" w:rsidRDefault="008E42C0">
            <w:pPr>
              <w:rPr>
                <w:rFonts w:ascii="Times" w:hAnsi="Times" w:cs="Calibri"/>
                <w:szCs w:val="24"/>
              </w:rPr>
              <w:pPrChange w:id="156" w:author="Wheeler, David Linnard" w:date="2020-12-03T09:20:00Z">
                <w:pPr>
                  <w:jc w:val="right"/>
                </w:pPr>
              </w:pPrChange>
            </w:pPr>
            <w:r>
              <w:rPr>
                <w:rFonts w:ascii="Times" w:hAnsi="Times" w:cs="Calibri"/>
                <w:szCs w:val="24"/>
              </w:rPr>
              <w:t>6</w:t>
            </w:r>
            <w:r w:rsidR="0084772F">
              <w:rPr>
                <w:rFonts w:ascii="Times" w:hAnsi="Times" w:cs="Calibri"/>
                <w:szCs w:val="24"/>
              </w:rPr>
              <w:t>,215</w:t>
            </w:r>
          </w:p>
        </w:tc>
      </w:tr>
      <w:tr w:rsidR="00C96BD9" w:rsidRPr="00C96BD9" w14:paraId="69DD4510"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F3773B2" w14:textId="77777777" w:rsidR="00C96BD9" w:rsidRPr="00C96BD9" w:rsidRDefault="00C96BD9" w:rsidP="00AD22D3">
            <w:pPr>
              <w:rPr>
                <w:rFonts w:ascii="Times" w:hAnsi="Times" w:cs="Calibri"/>
                <w:color w:val="121416"/>
                <w:szCs w:val="24"/>
              </w:rPr>
            </w:pPr>
            <w:r w:rsidRPr="00C96BD9">
              <w:rPr>
                <w:rFonts w:ascii="Times" w:hAnsi="Times" w:cs="Calibri"/>
                <w:color w:val="121416"/>
                <w:szCs w:val="24"/>
              </w:rPr>
              <w:t>Soil properties analysis</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D5E3EBD" w14:textId="77777777" w:rsidR="00C96BD9" w:rsidRPr="00C96BD9" w:rsidRDefault="00C96BD9" w:rsidP="0008001D">
            <w:pPr>
              <w:rPr>
                <w:rFonts w:ascii="Times" w:hAnsi="Times" w:cs="Calibri"/>
                <w:color w:val="121416"/>
                <w:szCs w:val="24"/>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399D904" w14:textId="77777777" w:rsidR="00C96BD9" w:rsidRPr="00C96BD9" w:rsidRDefault="00C96BD9" w:rsidP="0008001D">
            <w:pPr>
              <w:rPr>
                <w:rFonts w:ascii="Times" w:hAnsi="Times"/>
                <w:szCs w:val="24"/>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02727C6" w14:textId="19032216" w:rsidR="00C96BD9" w:rsidRPr="00C96BD9" w:rsidRDefault="0084772F">
            <w:pPr>
              <w:rPr>
                <w:rFonts w:ascii="Times" w:hAnsi="Times" w:cs="Calibri"/>
                <w:szCs w:val="24"/>
              </w:rPr>
              <w:pPrChange w:id="157" w:author="Wheeler, David Linnard" w:date="2020-12-03T09:20:00Z">
                <w:pPr>
                  <w:jc w:val="right"/>
                </w:pPr>
              </w:pPrChange>
            </w:pPr>
            <w:r>
              <w:rPr>
                <w:rFonts w:ascii="Times" w:hAnsi="Times" w:cs="Calibri"/>
                <w:szCs w:val="24"/>
              </w:rPr>
              <w:t>3,</w:t>
            </w:r>
            <w:del w:id="158" w:author="Andy Jensen" w:date="2020-12-02T08:58:00Z">
              <w:r w:rsidDel="00D462D1">
                <w:rPr>
                  <w:rFonts w:ascii="Times" w:hAnsi="Times" w:cs="Calibri"/>
                  <w:szCs w:val="24"/>
                </w:rPr>
                <w:delText xml:space="preserve"> </w:delText>
              </w:r>
            </w:del>
            <w:r>
              <w:rPr>
                <w:rFonts w:ascii="Times" w:hAnsi="Times" w:cs="Calibri"/>
                <w:szCs w:val="24"/>
              </w:rPr>
              <w:t>570</w:t>
            </w: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92DAF0B" w14:textId="77777777" w:rsidR="00C96BD9" w:rsidRPr="00C96BD9" w:rsidRDefault="00C96BD9">
            <w:pPr>
              <w:rPr>
                <w:rFonts w:ascii="Times" w:hAnsi="Times" w:cs="Calibri"/>
                <w:szCs w:val="24"/>
              </w:rPr>
              <w:pPrChange w:id="159" w:author="Wheeler, David Linnard" w:date="2020-12-03T09:20:00Z">
                <w:pPr>
                  <w:jc w:val="right"/>
                </w:pPr>
              </w:pPrChange>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8A12A36" w14:textId="25107AAC" w:rsidR="00C96BD9" w:rsidRPr="00C96BD9" w:rsidRDefault="0084772F">
            <w:pPr>
              <w:rPr>
                <w:rFonts w:ascii="Times" w:hAnsi="Times" w:cs="Calibri"/>
                <w:szCs w:val="24"/>
              </w:rPr>
              <w:pPrChange w:id="160" w:author="Wheeler, David Linnard" w:date="2020-12-03T09:20:00Z">
                <w:pPr>
                  <w:jc w:val="right"/>
                </w:pPr>
              </w:pPrChange>
            </w:pPr>
            <w:r>
              <w:rPr>
                <w:rFonts w:ascii="Times" w:hAnsi="Times" w:cs="Calibri"/>
                <w:szCs w:val="24"/>
              </w:rPr>
              <w:t>3,570</w:t>
            </w:r>
          </w:p>
        </w:tc>
      </w:tr>
      <w:tr w:rsidR="00C96BD9" w:rsidRPr="00C96BD9" w14:paraId="2ADA3DEF"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8AF62C8" w14:textId="77777777" w:rsidR="00C96BD9" w:rsidRPr="00C96BD9" w:rsidRDefault="00C96BD9" w:rsidP="00AD22D3">
            <w:pPr>
              <w:rPr>
                <w:rFonts w:ascii="Times" w:hAnsi="Times" w:cs="Calibri"/>
                <w:szCs w:val="24"/>
              </w:rPr>
            </w:pPr>
            <w:r w:rsidRPr="00C96BD9">
              <w:rPr>
                <w:rFonts w:ascii="Times" w:hAnsi="Times" w:cs="Calibri"/>
                <w:szCs w:val="24"/>
              </w:rPr>
              <w:t>Shipping</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B6D890B" w14:textId="77777777" w:rsidR="00C96BD9" w:rsidRPr="00C96BD9" w:rsidRDefault="00C96BD9" w:rsidP="0008001D">
            <w:pPr>
              <w:rPr>
                <w:rFonts w:ascii="Times" w:hAnsi="Times" w:cs="Calibri"/>
                <w:szCs w:val="24"/>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42F448A" w14:textId="043ECC30" w:rsidR="00C96BD9" w:rsidRPr="00C96BD9" w:rsidRDefault="008145B1">
            <w:pPr>
              <w:rPr>
                <w:rFonts w:ascii="Times" w:hAnsi="Times" w:cs="Calibri"/>
                <w:szCs w:val="24"/>
              </w:rPr>
              <w:pPrChange w:id="161" w:author="Wheeler, David Linnard" w:date="2020-12-03T09:20:00Z">
                <w:pPr>
                  <w:jc w:val="right"/>
                </w:pPr>
              </w:pPrChange>
            </w:pPr>
            <w:r>
              <w:rPr>
                <w:rFonts w:ascii="Times" w:hAnsi="Times" w:cs="Calibri"/>
                <w:szCs w:val="24"/>
              </w:rPr>
              <w:t>200</w:t>
            </w: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46517EE" w14:textId="77777777" w:rsidR="00C96BD9" w:rsidRPr="00C96BD9" w:rsidRDefault="00C96BD9">
            <w:pPr>
              <w:rPr>
                <w:rFonts w:ascii="Times" w:hAnsi="Times" w:cs="Calibri"/>
                <w:szCs w:val="24"/>
              </w:rPr>
              <w:pPrChange w:id="162" w:author="Wheeler, David Linnard" w:date="2020-12-03T09:20:00Z">
                <w:pPr>
                  <w:jc w:val="right"/>
                </w:pPr>
              </w:pPrChange>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553EF55" w14:textId="77777777" w:rsidR="00C96BD9" w:rsidRPr="00C96BD9" w:rsidRDefault="00C96BD9" w:rsidP="00AD22D3">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01182F8" w14:textId="40604762" w:rsidR="00C96BD9" w:rsidRPr="00C96BD9" w:rsidRDefault="008E42C0">
            <w:pPr>
              <w:rPr>
                <w:rFonts w:ascii="Times" w:hAnsi="Times" w:cs="Calibri"/>
                <w:szCs w:val="24"/>
              </w:rPr>
              <w:pPrChange w:id="163" w:author="Wheeler, David Linnard" w:date="2020-12-03T09:20:00Z">
                <w:pPr>
                  <w:jc w:val="right"/>
                </w:pPr>
              </w:pPrChange>
            </w:pPr>
            <w:r>
              <w:rPr>
                <w:rFonts w:ascii="Times" w:hAnsi="Times" w:cs="Calibri"/>
                <w:szCs w:val="24"/>
              </w:rPr>
              <w:t>2</w:t>
            </w:r>
            <w:r w:rsidR="00C96BD9" w:rsidRPr="00C96BD9">
              <w:rPr>
                <w:rFonts w:ascii="Times" w:hAnsi="Times" w:cs="Calibri"/>
                <w:szCs w:val="24"/>
              </w:rPr>
              <w:t>00</w:t>
            </w:r>
          </w:p>
        </w:tc>
      </w:tr>
      <w:tr w:rsidR="00C96BD9" w:rsidRPr="00C96BD9" w:rsidDel="00D462D1" w14:paraId="63BA6CE6" w14:textId="3A2D1B47" w:rsidTr="00C829F2">
        <w:trPr>
          <w:trHeight w:val="300"/>
          <w:del w:id="164" w:author="Andy Jensen" w:date="2020-12-02T09:01:00Z"/>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186CB80" w14:textId="0335D0C1" w:rsidR="00C96BD9" w:rsidRPr="00C96BD9" w:rsidDel="00D462D1" w:rsidRDefault="00C96BD9">
            <w:pPr>
              <w:rPr>
                <w:del w:id="165" w:author="Andy Jensen" w:date="2020-12-02T09:01:00Z"/>
                <w:rFonts w:ascii="Times" w:hAnsi="Times" w:cs="Calibri"/>
                <w:b/>
                <w:bCs/>
                <w:szCs w:val="24"/>
              </w:rPr>
            </w:pPr>
            <w:del w:id="166" w:author="Andy Jensen" w:date="2020-12-02T09:01:00Z">
              <w:r w:rsidRPr="00C96BD9" w:rsidDel="00D462D1">
                <w:rPr>
                  <w:rFonts w:ascii="Times" w:hAnsi="Times" w:cs="Calibri"/>
                  <w:b/>
                  <w:bCs/>
                  <w:szCs w:val="24"/>
                </w:rPr>
                <w:delText>Other Expenses</w:delText>
              </w:r>
            </w:del>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B39A086" w14:textId="42964039" w:rsidR="00C96BD9" w:rsidRPr="00C96BD9" w:rsidDel="00D462D1" w:rsidRDefault="00C96BD9">
            <w:pPr>
              <w:rPr>
                <w:del w:id="167" w:author="Andy Jensen" w:date="2020-12-02T09:01:00Z"/>
                <w:rFonts w:ascii="Times" w:hAnsi="Times" w:cs="Calibri"/>
                <w:b/>
                <w:bCs/>
                <w:szCs w:val="24"/>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CD02944" w14:textId="192AA8D2" w:rsidR="00C96BD9" w:rsidRPr="00C96BD9" w:rsidDel="00D462D1" w:rsidRDefault="00C96BD9">
            <w:pPr>
              <w:rPr>
                <w:del w:id="168" w:author="Andy Jensen" w:date="2020-12-02T09:01:00Z"/>
                <w:rFonts w:ascii="Times" w:hAnsi="Times"/>
                <w:szCs w:val="24"/>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8CC07D3" w14:textId="149B502A" w:rsidR="00C96BD9" w:rsidRPr="00C96BD9" w:rsidDel="00D462D1" w:rsidRDefault="00C96BD9">
            <w:pPr>
              <w:rPr>
                <w:del w:id="169" w:author="Andy Jensen" w:date="2020-12-02T09:01:00Z"/>
                <w:rFonts w:ascii="Times" w:hAnsi="Times"/>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654CF58" w14:textId="255F26DD" w:rsidR="00C96BD9" w:rsidRPr="00C96BD9" w:rsidDel="00D462D1" w:rsidRDefault="00C96BD9">
            <w:pPr>
              <w:rPr>
                <w:del w:id="170" w:author="Andy Jensen" w:date="2020-12-02T09:01:00Z"/>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EA32475" w14:textId="4E62AA53" w:rsidR="00C96BD9" w:rsidRPr="00C96BD9" w:rsidDel="00D462D1" w:rsidRDefault="00C96BD9">
            <w:pPr>
              <w:rPr>
                <w:del w:id="171" w:author="Andy Jensen" w:date="2020-12-02T09:01:00Z"/>
                <w:rFonts w:ascii="Times" w:hAnsi="Times"/>
                <w:szCs w:val="24"/>
              </w:rPr>
            </w:pPr>
          </w:p>
        </w:tc>
      </w:tr>
      <w:tr w:rsidR="00C96BD9" w:rsidRPr="00C96BD9" w14:paraId="0B4BEFBD"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1F0AFF1" w14:textId="77777777" w:rsidR="00C96BD9" w:rsidRPr="00C96BD9" w:rsidRDefault="00C96BD9">
            <w:pPr>
              <w:rPr>
                <w:rFonts w:ascii="Times" w:hAnsi="Times" w:cs="Calibri"/>
                <w:b/>
                <w:bCs/>
                <w:szCs w:val="24"/>
              </w:rPr>
            </w:pPr>
            <w:r w:rsidRPr="00C96BD9">
              <w:rPr>
                <w:rFonts w:ascii="Times" w:hAnsi="Times" w:cs="Calibri"/>
                <w:b/>
                <w:bCs/>
                <w:szCs w:val="24"/>
              </w:rPr>
              <w:t>Total</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99A51BF" w14:textId="6C975BE8" w:rsidR="00C96BD9" w:rsidRPr="00C96BD9" w:rsidRDefault="00C96BD9">
            <w:pPr>
              <w:rPr>
                <w:rFonts w:ascii="Times" w:hAnsi="Times" w:cs="Calibri"/>
                <w:szCs w:val="24"/>
              </w:rPr>
              <w:pPrChange w:id="172" w:author="Wheeler, David Linnard" w:date="2020-12-03T09:20:00Z">
                <w:pPr>
                  <w:jc w:val="right"/>
                </w:pPr>
              </w:pPrChange>
            </w:pPr>
            <w:r w:rsidRPr="00C96BD9">
              <w:rPr>
                <w:rFonts w:ascii="Times" w:hAnsi="Times" w:cs="Calibri"/>
                <w:szCs w:val="24"/>
              </w:rPr>
              <w:t>2</w:t>
            </w:r>
            <w:r w:rsidR="008E42C0">
              <w:rPr>
                <w:rFonts w:ascii="Times" w:hAnsi="Times" w:cs="Calibri"/>
                <w:szCs w:val="24"/>
              </w:rPr>
              <w:t>7</w:t>
            </w:r>
            <w:r w:rsidRPr="00C96BD9">
              <w:rPr>
                <w:rFonts w:ascii="Times" w:hAnsi="Times" w:cs="Calibri"/>
                <w:szCs w:val="24"/>
              </w:rPr>
              <w:t>,</w:t>
            </w:r>
            <w:r w:rsidR="008E42C0">
              <w:rPr>
                <w:rFonts w:ascii="Times" w:hAnsi="Times" w:cs="Calibri"/>
                <w:szCs w:val="24"/>
              </w:rPr>
              <w:t>1</w:t>
            </w:r>
            <w:r w:rsidRPr="00C96BD9">
              <w:rPr>
                <w:rFonts w:ascii="Times" w:hAnsi="Times" w:cs="Calibri"/>
                <w:szCs w:val="24"/>
              </w:rPr>
              <w:t>36</w:t>
            </w: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03ED1C7" w14:textId="0C373A95" w:rsidR="00C96BD9" w:rsidRPr="00C96BD9" w:rsidRDefault="008145B1">
            <w:pPr>
              <w:rPr>
                <w:rFonts w:ascii="Times" w:hAnsi="Times" w:cs="Calibri"/>
                <w:szCs w:val="24"/>
              </w:rPr>
              <w:pPrChange w:id="173" w:author="Wheeler, David Linnard" w:date="2020-12-03T09:20:00Z">
                <w:pPr>
                  <w:jc w:val="right"/>
                </w:pPr>
              </w:pPrChange>
            </w:pPr>
            <w:r>
              <w:rPr>
                <w:rFonts w:ascii="Times" w:hAnsi="Times" w:cs="Calibri"/>
                <w:szCs w:val="24"/>
              </w:rPr>
              <w:t>11</w:t>
            </w:r>
            <w:r w:rsidR="00FF09A7">
              <w:rPr>
                <w:rFonts w:ascii="Times" w:hAnsi="Times" w:cs="Calibri"/>
                <w:szCs w:val="24"/>
              </w:rPr>
              <w:t>,</w:t>
            </w:r>
            <w:r>
              <w:rPr>
                <w:rFonts w:ascii="Times" w:hAnsi="Times" w:cs="Calibri"/>
                <w:szCs w:val="24"/>
              </w:rPr>
              <w:t>500</w:t>
            </w: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5026B0C" w14:textId="2F28A8E4" w:rsidR="00C96BD9" w:rsidRPr="00C96BD9" w:rsidRDefault="0084772F">
            <w:pPr>
              <w:rPr>
                <w:rFonts w:ascii="Times" w:hAnsi="Times" w:cs="Calibri"/>
                <w:szCs w:val="24"/>
              </w:rPr>
              <w:pPrChange w:id="174" w:author="Wheeler, David Linnard" w:date="2020-12-03T09:20:00Z">
                <w:pPr>
                  <w:jc w:val="right"/>
                </w:pPr>
              </w:pPrChange>
            </w:pPr>
            <w:r>
              <w:rPr>
                <w:rFonts w:ascii="Times" w:hAnsi="Times" w:cs="Calibri"/>
                <w:szCs w:val="24"/>
              </w:rPr>
              <w:t>2</w:t>
            </w:r>
            <w:r w:rsidR="00FF09A7">
              <w:rPr>
                <w:rFonts w:ascii="Times" w:hAnsi="Times" w:cs="Calibri"/>
                <w:szCs w:val="24"/>
              </w:rPr>
              <w:t>2</w:t>
            </w:r>
            <w:r>
              <w:rPr>
                <w:rFonts w:ascii="Times" w:hAnsi="Times" w:cs="Calibri"/>
                <w:szCs w:val="24"/>
              </w:rPr>
              <w:t>,</w:t>
            </w:r>
            <w:r w:rsidR="00FF09A7">
              <w:rPr>
                <w:rFonts w:ascii="Times" w:hAnsi="Times" w:cs="Calibri"/>
                <w:szCs w:val="24"/>
              </w:rPr>
              <w:t>417</w:t>
            </w: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8D15294" w14:textId="3DCF29A4" w:rsidR="00C96BD9" w:rsidRPr="00C96BD9" w:rsidRDefault="00FF09A7">
            <w:pPr>
              <w:rPr>
                <w:rFonts w:ascii="Times" w:hAnsi="Times" w:cs="Calibri"/>
                <w:szCs w:val="24"/>
              </w:rPr>
              <w:pPrChange w:id="175" w:author="Wheeler, David Linnard" w:date="2020-12-03T09:20:00Z">
                <w:pPr>
                  <w:jc w:val="right"/>
                </w:pPr>
              </w:pPrChange>
            </w:pPr>
            <w:r>
              <w:rPr>
                <w:rFonts w:ascii="Times" w:hAnsi="Times" w:cs="Calibri"/>
                <w:szCs w:val="24"/>
              </w:rPr>
              <w:t>2,</w:t>
            </w:r>
            <w:r w:rsidR="00C96BD9" w:rsidRPr="00C96BD9">
              <w:rPr>
                <w:rFonts w:ascii="Times" w:hAnsi="Times" w:cs="Calibri"/>
                <w:szCs w:val="24"/>
              </w:rPr>
              <w:t>000</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159C0F3" w14:textId="7A647BCB" w:rsidR="00C96BD9" w:rsidRPr="00C96BD9" w:rsidRDefault="0084772F">
            <w:pPr>
              <w:rPr>
                <w:rFonts w:ascii="Times" w:hAnsi="Times" w:cs="Calibri"/>
                <w:b/>
                <w:bCs/>
                <w:szCs w:val="24"/>
              </w:rPr>
              <w:pPrChange w:id="176" w:author="Wheeler, David Linnard" w:date="2020-12-03T09:20:00Z">
                <w:pPr>
                  <w:jc w:val="right"/>
                </w:pPr>
              </w:pPrChange>
            </w:pPr>
            <w:r>
              <w:rPr>
                <w:rFonts w:ascii="Times" w:hAnsi="Times" w:cs="Calibri"/>
                <w:b/>
                <w:bCs/>
                <w:szCs w:val="24"/>
              </w:rPr>
              <w:t>6</w:t>
            </w:r>
            <w:r w:rsidR="008E42C0">
              <w:rPr>
                <w:rFonts w:ascii="Times" w:hAnsi="Times" w:cs="Calibri"/>
                <w:b/>
                <w:bCs/>
                <w:szCs w:val="24"/>
              </w:rPr>
              <w:t>3,053</w:t>
            </w:r>
          </w:p>
        </w:tc>
      </w:tr>
    </w:tbl>
    <w:p w14:paraId="2CE72D0F" w14:textId="77777777" w:rsidR="00C96BD9"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b/>
        </w:rPr>
      </w:pPr>
      <w:r>
        <w:rPr>
          <w:vertAlign w:val="superscript"/>
        </w:rPr>
        <w:t xml:space="preserve"> </w:t>
      </w:r>
      <w:r>
        <w:rPr>
          <w:vertAlign w:val="superscript"/>
        </w:rPr>
        <w:tab/>
      </w:r>
    </w:p>
    <w:tbl>
      <w:tblPr>
        <w:tblW w:w="10820" w:type="dxa"/>
        <w:tblCellMar>
          <w:left w:w="0" w:type="dxa"/>
          <w:right w:w="0" w:type="dxa"/>
        </w:tblCellMar>
        <w:tblLook w:val="04A0" w:firstRow="1" w:lastRow="0" w:firstColumn="1" w:lastColumn="0" w:noHBand="0" w:noVBand="1"/>
      </w:tblPr>
      <w:tblGrid>
        <w:gridCol w:w="10820"/>
      </w:tblGrid>
      <w:tr w:rsidR="00C96BD9" w:rsidRPr="00C96BD9" w14:paraId="2A8FFA63" w14:textId="77777777" w:rsidTr="00C96BD9">
        <w:trPr>
          <w:trHeight w:val="212"/>
        </w:trPr>
        <w:tc>
          <w:tcPr>
            <w:tcW w:w="0" w:type="auto"/>
            <w:vAlign w:val="bottom"/>
            <w:hideMark/>
          </w:tcPr>
          <w:p w14:paraId="3BB85B36" w14:textId="794B52A3" w:rsidR="00C96BD9" w:rsidRPr="00C96BD9" w:rsidRDefault="00C96BD9" w:rsidP="0008001D">
            <w:pPr>
              <w:rPr>
                <w:rFonts w:ascii="Times" w:hAnsi="Times" w:cs="Calibri"/>
                <w:sz w:val="22"/>
                <w:szCs w:val="22"/>
              </w:rPr>
            </w:pPr>
            <w:r w:rsidRPr="00C96BD9">
              <w:rPr>
                <w:rFonts w:ascii="Times" w:hAnsi="Times" w:cs="Calibri"/>
                <w:color w:val="000000"/>
                <w:sz w:val="22"/>
                <w:szCs w:val="22"/>
              </w:rPr>
              <w:t>¹Salary is to support employee for 0.25 FTE of 12 months at Wheeler's lab, for 0.</w:t>
            </w:r>
            <w:r w:rsidR="008145B1">
              <w:rPr>
                <w:rFonts w:ascii="Times" w:hAnsi="Times" w:cs="Calibri"/>
                <w:color w:val="000000"/>
                <w:sz w:val="22"/>
                <w:szCs w:val="22"/>
              </w:rPr>
              <w:t xml:space="preserve">15 </w:t>
            </w:r>
            <w:r w:rsidRPr="00C96BD9">
              <w:rPr>
                <w:rFonts w:ascii="Times" w:hAnsi="Times" w:cs="Calibri"/>
                <w:color w:val="000000"/>
                <w:sz w:val="22"/>
                <w:szCs w:val="22"/>
              </w:rPr>
              <w:t>FTE</w:t>
            </w:r>
            <w:r w:rsidRPr="00C96BD9">
              <w:rPr>
                <w:rFonts w:ascii="Times" w:hAnsi="Times" w:cs="Calibri"/>
                <w:color w:val="FF0000"/>
                <w:sz w:val="22"/>
                <w:szCs w:val="22"/>
              </w:rPr>
              <w:t xml:space="preserve"> </w:t>
            </w:r>
            <w:r w:rsidRPr="00C96BD9">
              <w:rPr>
                <w:rFonts w:ascii="Times" w:hAnsi="Times" w:cs="Calibri"/>
                <w:color w:val="000000"/>
                <w:sz w:val="22"/>
                <w:szCs w:val="22"/>
              </w:rPr>
              <w:t>at Gleason's lab, and for 0.2 FTE at Griffin's lab.</w:t>
            </w:r>
          </w:p>
        </w:tc>
      </w:tr>
      <w:tr w:rsidR="00C96BD9" w:rsidRPr="00C96BD9" w14:paraId="4D3EC898" w14:textId="77777777" w:rsidTr="00C96BD9">
        <w:trPr>
          <w:trHeight w:val="212"/>
        </w:trPr>
        <w:tc>
          <w:tcPr>
            <w:tcW w:w="0" w:type="auto"/>
            <w:vAlign w:val="bottom"/>
            <w:hideMark/>
          </w:tcPr>
          <w:p w14:paraId="708584A6" w14:textId="77777777" w:rsidR="00C96BD9" w:rsidRPr="00C96BD9" w:rsidRDefault="00C96BD9" w:rsidP="00AD22D3">
            <w:pPr>
              <w:rPr>
                <w:rFonts w:ascii="Times" w:hAnsi="Times" w:cs="Calibri"/>
                <w:sz w:val="22"/>
                <w:szCs w:val="22"/>
              </w:rPr>
            </w:pPr>
            <w:r w:rsidRPr="00C96BD9">
              <w:rPr>
                <w:rFonts w:ascii="Times" w:hAnsi="Times" w:cs="Calibri"/>
                <w:sz w:val="22"/>
                <w:szCs w:val="22"/>
              </w:rPr>
              <w:t>²Benefits for Post-Doc/Research Associate are 30.3% of salary</w:t>
            </w:r>
          </w:p>
        </w:tc>
      </w:tr>
    </w:tbl>
    <w:p w14:paraId="671032AB" w14:textId="0666B2D4"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b/>
        </w:rPr>
      </w:pPr>
    </w:p>
    <w:p w14:paraId="7374B8B6" w14:textId="79318C91" w:rsidR="00D95E26" w:rsidRDefault="00D95E26"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Anticipated Total Requests in Coming Years:</w:t>
      </w:r>
      <w:r>
        <w:rPr>
          <w:b/>
        </w:rPr>
        <w:tab/>
      </w:r>
      <w:r>
        <w:rPr>
          <w:b/>
        </w:rPr>
        <w:tab/>
        <w:t xml:space="preserve">2022-2023:  </w:t>
      </w:r>
      <w:r>
        <w:rPr>
          <w:b/>
        </w:rPr>
        <w:tab/>
      </w:r>
      <w:r w:rsidR="00B57412">
        <w:rPr>
          <w:b/>
        </w:rPr>
        <w:t>$</w:t>
      </w:r>
      <w:r w:rsidR="006507E4">
        <w:rPr>
          <w:b/>
        </w:rPr>
        <w:t>65</w:t>
      </w:r>
      <w:r w:rsidR="00B57412">
        <w:rPr>
          <w:b/>
        </w:rPr>
        <w:t>,</w:t>
      </w:r>
      <w:r w:rsidR="006507E4">
        <w:rPr>
          <w:b/>
        </w:rPr>
        <w:t>0</w:t>
      </w:r>
      <w:r w:rsidR="00AF4755">
        <w:rPr>
          <w:b/>
        </w:rPr>
        <w:t>00</w:t>
      </w:r>
      <w:r>
        <w:rPr>
          <w:b/>
        </w:rPr>
        <w:tab/>
      </w:r>
      <w:r>
        <w:rPr>
          <w:b/>
        </w:rPr>
        <w:tab/>
      </w:r>
      <w:r>
        <w:rPr>
          <w:b/>
        </w:rPr>
        <w:tab/>
        <w:t>2023-2024:</w:t>
      </w:r>
      <w:r w:rsidR="00AF4755">
        <w:rPr>
          <w:b/>
        </w:rPr>
        <w:t xml:space="preserve"> $0</w:t>
      </w:r>
    </w:p>
    <w:p w14:paraId="5FDF2237" w14:textId="77777777" w:rsidR="00D95E26" w:rsidRDefault="00D95E26"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0E307AD0" w14:textId="77777777" w:rsidR="00D95E26" w:rsidRDefault="00D95E26"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Other Support of Project, Anticipated Supporting Grant Applications:</w:t>
      </w:r>
    </w:p>
    <w:p w14:paraId="2E898F1A" w14:textId="0F840F65" w:rsidR="00B73325" w:rsidRDefault="00B57412">
      <w:r>
        <w:rPr>
          <w:szCs w:val="24"/>
        </w:rPr>
        <w:t>This project will serve to generate preliminary data for larger grants, like USDA Sustainable Agriculture Research and Education and Specialty Crop Block Grants.</w:t>
      </w:r>
    </w:p>
    <w:sectPr w:rsidR="00B73325" w:rsidSect="00C829F2">
      <w:headerReference w:type="even" r:id="rId17"/>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Andy Jensen" w:date="2020-12-02T08:46:00Z" w:initials="AJ">
    <w:p w14:paraId="5C9DB48D" w14:textId="2872F9A1" w:rsidR="004C2365" w:rsidRDefault="004C2365">
      <w:pPr>
        <w:pStyle w:val="CommentText"/>
      </w:pPr>
      <w:r>
        <w:rPr>
          <w:rStyle w:val="CommentReference"/>
        </w:rPr>
        <w:annotationRef/>
      </w:r>
      <w:r>
        <w:t>In part because many people do not read the full proposal, I suggest including here how the results of the work will be used and what they might lead to in terms of future research and management strategies, sort of like what you wrote in the “Anticipated Benefits…” section.</w:t>
      </w:r>
    </w:p>
  </w:comment>
  <w:comment w:id="38" w:author="Andy Jensen" w:date="2020-12-02T08:22:00Z" w:initials="AJ">
    <w:p w14:paraId="46E4C5B4" w14:textId="187E7CAA" w:rsidR="000846EA" w:rsidRDefault="000846EA">
      <w:pPr>
        <w:pStyle w:val="CommentText"/>
      </w:pPr>
      <w:r>
        <w:rPr>
          <w:rStyle w:val="CommentReference"/>
        </w:rPr>
        <w:annotationRef/>
      </w:r>
      <w:r>
        <w:t>You might justify this location choice. I can hear people complaining about it since no commercial potatoes are produced in Pullman.</w:t>
      </w:r>
    </w:p>
  </w:comment>
  <w:comment w:id="39" w:author="Wheeler, David Linnard" w:date="2020-12-03T09:28:00Z" w:initials="WDL">
    <w:p w14:paraId="19348B1A" w14:textId="42924C93" w:rsidR="0008001D" w:rsidRDefault="0008001D">
      <w:pPr>
        <w:pStyle w:val="CommentText"/>
      </w:pPr>
      <w:r>
        <w:rPr>
          <w:rStyle w:val="CommentReference"/>
        </w:rPr>
        <w:annotationRef/>
      </w:r>
      <w:r>
        <w:t xml:space="preserve">Does anyone want to host this at there location? I can help set up, take disease readings, and harvest. </w:t>
      </w:r>
    </w:p>
  </w:comment>
  <w:comment w:id="40" w:author="Andy Jensen" w:date="2020-12-02T08:23:00Z" w:initials="AJ">
    <w:p w14:paraId="47813556" w14:textId="32ED22AB" w:rsidR="000846EA" w:rsidRDefault="000846EA">
      <w:pPr>
        <w:pStyle w:val="CommentText"/>
      </w:pPr>
      <w:r>
        <w:rPr>
          <w:rStyle w:val="CommentReference"/>
        </w:rPr>
        <w:annotationRef/>
      </w:r>
      <w:r>
        <w:t>I don’t understand why use political boundaries as an experimental factor. Is there a biological</w:t>
      </w:r>
      <w:r w:rsidR="0075395B">
        <w:t xml:space="preserve">, climatic, or non-political geographical </w:t>
      </w:r>
      <w:r>
        <w:t xml:space="preserve">feature that could be used instead? I see a lot of people glibly saying that this or that feature of cropping or pest management applies in this state but not in that state.  I doubt these political boundaries are what make the difference, but rather something(s) </w:t>
      </w:r>
      <w:r w:rsidR="004C2365">
        <w:t xml:space="preserve">biological, climatic, etc. </w:t>
      </w:r>
      <w:r>
        <w:t>about those regions.</w:t>
      </w:r>
    </w:p>
  </w:comment>
  <w:comment w:id="41" w:author="Wheeler, David Linnard" w:date="2020-12-03T09:31:00Z" w:initials="WDL">
    <w:p w14:paraId="4D8B716F" w14:textId="7B9BDC4C" w:rsidR="0008001D" w:rsidRDefault="0008001D">
      <w:pPr>
        <w:pStyle w:val="CommentText"/>
      </w:pPr>
      <w:r>
        <w:rPr>
          <w:rStyle w:val="CommentReference"/>
        </w:rPr>
        <w:annotationRef/>
      </w:r>
      <w:r>
        <w:t xml:space="preserve">We can use “location: the Columbia basin and Skagit valley”) and then </w:t>
      </w:r>
      <w:r w:rsidR="00017910">
        <w:t xml:space="preserve">remove 3 locations from the Basin and add them to Skagit? </w:t>
      </w:r>
      <w:r w:rsidR="00017910">
        <w:br/>
        <w:t>Just an idea. Feel free to present others.</w:t>
      </w:r>
    </w:p>
  </w:comment>
  <w:comment w:id="48" w:author="Andy Jensen" w:date="2020-12-02T08:29:00Z" w:initials="AJ">
    <w:p w14:paraId="44D3F79E" w14:textId="69768559" w:rsidR="000846EA" w:rsidRDefault="000846EA">
      <w:pPr>
        <w:pStyle w:val="CommentText"/>
      </w:pPr>
      <w:r>
        <w:rPr>
          <w:rStyle w:val="CommentReference"/>
        </w:rPr>
        <w:annotationRef/>
      </w:r>
      <w:r>
        <w:t>How? What diseases?</w:t>
      </w:r>
    </w:p>
  </w:comment>
  <w:comment w:id="56" w:author="Andy Jensen" w:date="2020-12-02T08:49:00Z" w:initials="AJ">
    <w:p w14:paraId="641D676A" w14:textId="75D50892" w:rsidR="004C2365" w:rsidRDefault="004C2365">
      <w:pPr>
        <w:pStyle w:val="CommentText"/>
      </w:pPr>
      <w:r>
        <w:rPr>
          <w:rStyle w:val="CommentReference"/>
        </w:rPr>
        <w:annotationRef/>
      </w:r>
      <w:proofErr w:type="gramStart"/>
      <w:r>
        <w:t>Bland</w:t>
      </w:r>
      <w:r w:rsidR="0075395B">
        <w:t>;</w:t>
      </w:r>
      <w:proofErr w:type="gramEnd"/>
      <w:r>
        <w:t xml:space="preserve"> I suggest deleting or replacing with something more substantial.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C9DB48D" w15:done="0"/>
  <w15:commentEx w15:paraId="46E4C5B4" w15:done="0"/>
  <w15:commentEx w15:paraId="19348B1A" w15:paraIdParent="46E4C5B4" w15:done="0"/>
  <w15:commentEx w15:paraId="47813556" w15:done="0"/>
  <w15:commentEx w15:paraId="4D8B716F" w15:paraIdParent="47813556" w15:done="0"/>
  <w15:commentEx w15:paraId="44D3F79E" w15:done="0"/>
  <w15:commentEx w15:paraId="641D67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1D2D0" w16cex:dateUtc="2020-12-02T16:46:00Z"/>
  <w16cex:commentExtensible w16cex:durableId="2371CD3A" w16cex:dateUtc="2020-12-02T16:22:00Z"/>
  <w16cex:commentExtensible w16cex:durableId="23732E5A" w16cex:dateUtc="2020-12-03T17:28:00Z"/>
  <w16cex:commentExtensible w16cex:durableId="2371CD7C" w16cex:dateUtc="2020-12-02T16:23:00Z"/>
  <w16cex:commentExtensible w16cex:durableId="23732EE9" w16cex:dateUtc="2020-12-03T17:31:00Z"/>
  <w16cex:commentExtensible w16cex:durableId="2371CEEC" w16cex:dateUtc="2020-12-02T16:29:00Z"/>
  <w16cex:commentExtensible w16cex:durableId="2371D382" w16cex:dateUtc="2020-12-02T16: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C9DB48D" w16cid:durableId="2371D2D0"/>
  <w16cid:commentId w16cid:paraId="46E4C5B4" w16cid:durableId="2371CD3A"/>
  <w16cid:commentId w16cid:paraId="19348B1A" w16cid:durableId="23732E5A"/>
  <w16cid:commentId w16cid:paraId="47813556" w16cid:durableId="2371CD7C"/>
  <w16cid:commentId w16cid:paraId="4D8B716F" w16cid:durableId="23732EE9"/>
  <w16cid:commentId w16cid:paraId="44D3F79E" w16cid:durableId="2371CEEC"/>
  <w16cid:commentId w16cid:paraId="641D676A" w16cid:durableId="2371D3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BCFD86" w14:textId="77777777" w:rsidR="00C3554A" w:rsidRDefault="00C3554A">
      <w:r>
        <w:separator/>
      </w:r>
    </w:p>
  </w:endnote>
  <w:endnote w:type="continuationSeparator" w:id="0">
    <w:p w14:paraId="1C5E0B9E" w14:textId="77777777" w:rsidR="00C3554A" w:rsidRDefault="00C35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ĝ聐ø怀"/>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00DDA" w14:textId="77777777" w:rsidR="00043976" w:rsidRDefault="00C35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E4712" w14:textId="77777777" w:rsidR="00043976" w:rsidRDefault="00C35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F27C99" w14:textId="77777777" w:rsidR="00C3554A" w:rsidRDefault="00C3554A">
      <w:r>
        <w:separator/>
      </w:r>
    </w:p>
  </w:footnote>
  <w:footnote w:type="continuationSeparator" w:id="0">
    <w:p w14:paraId="15A12764" w14:textId="77777777" w:rsidR="00C3554A" w:rsidRDefault="00C355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534C4" w14:textId="77777777" w:rsidR="00043976" w:rsidRDefault="00C35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30F28" w14:textId="77777777" w:rsidR="00043976" w:rsidRDefault="00C35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D26D6"/>
    <w:multiLevelType w:val="hybridMultilevel"/>
    <w:tmpl w:val="CC928DC2"/>
    <w:lvl w:ilvl="0" w:tplc="F078AF70">
      <w:start w:val="1"/>
      <w:numFmt w:val="decimal"/>
      <w:lvlText w:val="%1."/>
      <w:lvlJc w:val="left"/>
      <w:pPr>
        <w:ind w:left="1440" w:hanging="360"/>
      </w:pPr>
      <w:rPr>
        <w:b w:val="0"/>
        <w:bCs/>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0327C8"/>
    <w:multiLevelType w:val="hybridMultilevel"/>
    <w:tmpl w:val="7C124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FD4A46"/>
    <w:multiLevelType w:val="multilevel"/>
    <w:tmpl w:val="5276D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CF044B"/>
    <w:multiLevelType w:val="hybridMultilevel"/>
    <w:tmpl w:val="CAC0C774"/>
    <w:lvl w:ilvl="0" w:tplc="C8D8B3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3C1BA1"/>
    <w:multiLevelType w:val="hybridMultilevel"/>
    <w:tmpl w:val="FC0601BE"/>
    <w:lvl w:ilvl="0" w:tplc="4ADC376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A0A0AF4"/>
    <w:multiLevelType w:val="hybridMultilevel"/>
    <w:tmpl w:val="155488CC"/>
    <w:lvl w:ilvl="0" w:tplc="1E9CC46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58005AE"/>
    <w:multiLevelType w:val="hybridMultilevel"/>
    <w:tmpl w:val="6724491E"/>
    <w:lvl w:ilvl="0" w:tplc="FC8046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2A5E96"/>
    <w:multiLevelType w:val="hybridMultilevel"/>
    <w:tmpl w:val="EE860F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B860EE3"/>
    <w:multiLevelType w:val="hybridMultilevel"/>
    <w:tmpl w:val="9F564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7"/>
  </w:num>
  <w:num w:numId="3">
    <w:abstractNumId w:val="0"/>
  </w:num>
  <w:num w:numId="4">
    <w:abstractNumId w:val="8"/>
  </w:num>
  <w:num w:numId="5">
    <w:abstractNumId w:val="5"/>
  </w:num>
  <w:num w:numId="6">
    <w:abstractNumId w:val="6"/>
  </w:num>
  <w:num w:numId="7">
    <w:abstractNumId w:val="1"/>
  </w:num>
  <w:num w:numId="8">
    <w:abstractNumId w:val="2"/>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heeler, David Linnard">
    <w15:presenceInfo w15:providerId="AD" w15:userId="S::david.wheeler@wsu.edu::537f363c-f550-4d12-b09d-9c2368ea6e68"/>
  </w15:person>
  <w15:person w15:author="Andy Jensen">
    <w15:presenceInfo w15:providerId="Windows Live" w15:userId="d91bde300cb790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E26"/>
    <w:rsid w:val="00001057"/>
    <w:rsid w:val="00017910"/>
    <w:rsid w:val="00026ACF"/>
    <w:rsid w:val="00035B36"/>
    <w:rsid w:val="0003730B"/>
    <w:rsid w:val="000410F1"/>
    <w:rsid w:val="00044503"/>
    <w:rsid w:val="0008001D"/>
    <w:rsid w:val="00083B68"/>
    <w:rsid w:val="000846EA"/>
    <w:rsid w:val="00084FB1"/>
    <w:rsid w:val="000C3EB1"/>
    <w:rsid w:val="000E07E9"/>
    <w:rsid w:val="00114BFE"/>
    <w:rsid w:val="001175D6"/>
    <w:rsid w:val="00153954"/>
    <w:rsid w:val="001664DF"/>
    <w:rsid w:val="00183159"/>
    <w:rsid w:val="001859C8"/>
    <w:rsid w:val="001F6AC1"/>
    <w:rsid w:val="00215078"/>
    <w:rsid w:val="00237751"/>
    <w:rsid w:val="00244313"/>
    <w:rsid w:val="00267020"/>
    <w:rsid w:val="00280BBB"/>
    <w:rsid w:val="002A6FD8"/>
    <w:rsid w:val="002E73B5"/>
    <w:rsid w:val="002F75CE"/>
    <w:rsid w:val="00311F7D"/>
    <w:rsid w:val="003201D0"/>
    <w:rsid w:val="00352EBE"/>
    <w:rsid w:val="00382066"/>
    <w:rsid w:val="00392FBB"/>
    <w:rsid w:val="003F146E"/>
    <w:rsid w:val="003F3BE4"/>
    <w:rsid w:val="00413CBF"/>
    <w:rsid w:val="0043069F"/>
    <w:rsid w:val="004855AD"/>
    <w:rsid w:val="004A70E6"/>
    <w:rsid w:val="004B008D"/>
    <w:rsid w:val="004B5AAC"/>
    <w:rsid w:val="004C2365"/>
    <w:rsid w:val="004E7FF2"/>
    <w:rsid w:val="0051064F"/>
    <w:rsid w:val="00524B5E"/>
    <w:rsid w:val="00534253"/>
    <w:rsid w:val="00560A14"/>
    <w:rsid w:val="005752E4"/>
    <w:rsid w:val="0058124F"/>
    <w:rsid w:val="00584632"/>
    <w:rsid w:val="005F5B09"/>
    <w:rsid w:val="00631F22"/>
    <w:rsid w:val="006337A1"/>
    <w:rsid w:val="0063678E"/>
    <w:rsid w:val="0064459F"/>
    <w:rsid w:val="00645A42"/>
    <w:rsid w:val="006507E4"/>
    <w:rsid w:val="006A2DAE"/>
    <w:rsid w:val="006C7B18"/>
    <w:rsid w:val="0073332A"/>
    <w:rsid w:val="00733619"/>
    <w:rsid w:val="00740EED"/>
    <w:rsid w:val="007412E4"/>
    <w:rsid w:val="0074762B"/>
    <w:rsid w:val="0075395B"/>
    <w:rsid w:val="00756632"/>
    <w:rsid w:val="00770F2E"/>
    <w:rsid w:val="007819CD"/>
    <w:rsid w:val="00797A2B"/>
    <w:rsid w:val="007B1A4E"/>
    <w:rsid w:val="00801CD5"/>
    <w:rsid w:val="008145B1"/>
    <w:rsid w:val="0084772F"/>
    <w:rsid w:val="008516A4"/>
    <w:rsid w:val="00861F00"/>
    <w:rsid w:val="00897043"/>
    <w:rsid w:val="008A1B55"/>
    <w:rsid w:val="008A2099"/>
    <w:rsid w:val="008B02AD"/>
    <w:rsid w:val="008D17E2"/>
    <w:rsid w:val="008E42C0"/>
    <w:rsid w:val="008E59C5"/>
    <w:rsid w:val="0092390A"/>
    <w:rsid w:val="00932112"/>
    <w:rsid w:val="0094015B"/>
    <w:rsid w:val="00947B71"/>
    <w:rsid w:val="00963ED4"/>
    <w:rsid w:val="0096658B"/>
    <w:rsid w:val="00972273"/>
    <w:rsid w:val="00984756"/>
    <w:rsid w:val="00992681"/>
    <w:rsid w:val="00994EE8"/>
    <w:rsid w:val="00996464"/>
    <w:rsid w:val="009D0CEB"/>
    <w:rsid w:val="009D4299"/>
    <w:rsid w:val="009E0B5B"/>
    <w:rsid w:val="00A05DC7"/>
    <w:rsid w:val="00A25EE2"/>
    <w:rsid w:val="00A672D4"/>
    <w:rsid w:val="00A67CC3"/>
    <w:rsid w:val="00A9284A"/>
    <w:rsid w:val="00AD22D3"/>
    <w:rsid w:val="00AD5201"/>
    <w:rsid w:val="00AE027E"/>
    <w:rsid w:val="00AE0780"/>
    <w:rsid w:val="00AF4755"/>
    <w:rsid w:val="00B05A13"/>
    <w:rsid w:val="00B06199"/>
    <w:rsid w:val="00B52189"/>
    <w:rsid w:val="00B57412"/>
    <w:rsid w:val="00B6034B"/>
    <w:rsid w:val="00B72A75"/>
    <w:rsid w:val="00B73325"/>
    <w:rsid w:val="00B8360D"/>
    <w:rsid w:val="00B844A2"/>
    <w:rsid w:val="00BA629E"/>
    <w:rsid w:val="00BC2B31"/>
    <w:rsid w:val="00BC6A18"/>
    <w:rsid w:val="00C0483A"/>
    <w:rsid w:val="00C1321A"/>
    <w:rsid w:val="00C15584"/>
    <w:rsid w:val="00C172A5"/>
    <w:rsid w:val="00C3554A"/>
    <w:rsid w:val="00C7302D"/>
    <w:rsid w:val="00C829F2"/>
    <w:rsid w:val="00C9648A"/>
    <w:rsid w:val="00C96BD9"/>
    <w:rsid w:val="00CB7372"/>
    <w:rsid w:val="00CC3829"/>
    <w:rsid w:val="00CC4DB6"/>
    <w:rsid w:val="00CC541B"/>
    <w:rsid w:val="00CE6989"/>
    <w:rsid w:val="00D11BB3"/>
    <w:rsid w:val="00D15C28"/>
    <w:rsid w:val="00D16936"/>
    <w:rsid w:val="00D258D6"/>
    <w:rsid w:val="00D25FC6"/>
    <w:rsid w:val="00D462D1"/>
    <w:rsid w:val="00D5797D"/>
    <w:rsid w:val="00D745B6"/>
    <w:rsid w:val="00D85268"/>
    <w:rsid w:val="00D86EB6"/>
    <w:rsid w:val="00D95E26"/>
    <w:rsid w:val="00DA0EBD"/>
    <w:rsid w:val="00DB3007"/>
    <w:rsid w:val="00DE5E7E"/>
    <w:rsid w:val="00E26273"/>
    <w:rsid w:val="00E269C1"/>
    <w:rsid w:val="00E416E8"/>
    <w:rsid w:val="00E62DA9"/>
    <w:rsid w:val="00E87D9C"/>
    <w:rsid w:val="00EA5CA7"/>
    <w:rsid w:val="00EF31BC"/>
    <w:rsid w:val="00F4139E"/>
    <w:rsid w:val="00F57372"/>
    <w:rsid w:val="00FA4DC9"/>
    <w:rsid w:val="00FB19BA"/>
    <w:rsid w:val="00FD18F0"/>
    <w:rsid w:val="00FD4581"/>
    <w:rsid w:val="00FE1657"/>
    <w:rsid w:val="00FF09A7"/>
    <w:rsid w:val="00FF6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49E60"/>
  <w15:chartTrackingRefBased/>
  <w15:docId w15:val="{DA509E87-A22A-B24F-9B5C-026C47940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E26"/>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95E26"/>
    <w:rPr>
      <w:color w:val="0000FF"/>
      <w:u w:val="single"/>
    </w:rPr>
  </w:style>
  <w:style w:type="character" w:styleId="CommentReference">
    <w:name w:val="annotation reference"/>
    <w:basedOn w:val="DefaultParagraphFont"/>
    <w:uiPriority w:val="99"/>
    <w:semiHidden/>
    <w:unhideWhenUsed/>
    <w:rsid w:val="00BA629E"/>
    <w:rPr>
      <w:sz w:val="16"/>
      <w:szCs w:val="16"/>
    </w:rPr>
  </w:style>
  <w:style w:type="paragraph" w:styleId="CommentText">
    <w:name w:val="annotation text"/>
    <w:basedOn w:val="Normal"/>
    <w:link w:val="CommentTextChar"/>
    <w:uiPriority w:val="99"/>
    <w:semiHidden/>
    <w:unhideWhenUsed/>
    <w:rsid w:val="00BA629E"/>
    <w:rPr>
      <w:sz w:val="20"/>
    </w:rPr>
  </w:style>
  <w:style w:type="character" w:customStyle="1" w:styleId="CommentTextChar">
    <w:name w:val="Comment Text Char"/>
    <w:basedOn w:val="DefaultParagraphFont"/>
    <w:link w:val="CommentText"/>
    <w:uiPriority w:val="99"/>
    <w:semiHidden/>
    <w:rsid w:val="00BA629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A629E"/>
    <w:rPr>
      <w:b/>
      <w:bCs/>
    </w:rPr>
  </w:style>
  <w:style w:type="character" w:customStyle="1" w:styleId="CommentSubjectChar">
    <w:name w:val="Comment Subject Char"/>
    <w:basedOn w:val="CommentTextChar"/>
    <w:link w:val="CommentSubject"/>
    <w:uiPriority w:val="99"/>
    <w:semiHidden/>
    <w:rsid w:val="00BA629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A629E"/>
    <w:rPr>
      <w:sz w:val="18"/>
      <w:szCs w:val="18"/>
    </w:rPr>
  </w:style>
  <w:style w:type="character" w:customStyle="1" w:styleId="BalloonTextChar">
    <w:name w:val="Balloon Text Char"/>
    <w:basedOn w:val="DefaultParagraphFont"/>
    <w:link w:val="BalloonText"/>
    <w:uiPriority w:val="99"/>
    <w:semiHidden/>
    <w:rsid w:val="00BA629E"/>
    <w:rPr>
      <w:rFonts w:ascii="Times New Roman" w:eastAsia="Times New Roman" w:hAnsi="Times New Roman" w:cs="Times New Roman"/>
      <w:sz w:val="18"/>
      <w:szCs w:val="18"/>
    </w:rPr>
  </w:style>
  <w:style w:type="paragraph" w:styleId="ListParagraph">
    <w:name w:val="List Paragraph"/>
    <w:basedOn w:val="Normal"/>
    <w:uiPriority w:val="34"/>
    <w:qFormat/>
    <w:rsid w:val="00992681"/>
    <w:pPr>
      <w:ind w:left="720"/>
      <w:contextualSpacing/>
    </w:pPr>
  </w:style>
  <w:style w:type="paragraph" w:styleId="NormalWeb">
    <w:name w:val="Normal (Web)"/>
    <w:basedOn w:val="Normal"/>
    <w:uiPriority w:val="99"/>
    <w:unhideWhenUsed/>
    <w:rsid w:val="004B5AAC"/>
    <w:pPr>
      <w:spacing w:before="100" w:beforeAutospacing="1" w:after="100" w:afterAutospacing="1"/>
    </w:pPr>
    <w:rPr>
      <w:szCs w:val="24"/>
    </w:rPr>
  </w:style>
  <w:style w:type="table" w:styleId="TableGrid">
    <w:name w:val="Table Grid"/>
    <w:basedOn w:val="TableNormal"/>
    <w:uiPriority w:val="39"/>
    <w:rsid w:val="00C172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044503"/>
    <w:rPr>
      <w:color w:val="605E5C"/>
      <w:shd w:val="clear" w:color="auto" w:fill="E1DFDD"/>
    </w:rPr>
  </w:style>
  <w:style w:type="character" w:styleId="FollowedHyperlink">
    <w:name w:val="FollowedHyperlink"/>
    <w:basedOn w:val="DefaultParagraphFont"/>
    <w:uiPriority w:val="99"/>
    <w:semiHidden/>
    <w:unhideWhenUsed/>
    <w:rsid w:val="001664DF"/>
    <w:rPr>
      <w:color w:val="954F72" w:themeColor="followedHyperlink"/>
      <w:u w:val="single"/>
    </w:rPr>
  </w:style>
  <w:style w:type="paragraph" w:styleId="Caption">
    <w:name w:val="caption"/>
    <w:basedOn w:val="Normal"/>
    <w:next w:val="Normal"/>
    <w:uiPriority w:val="35"/>
    <w:unhideWhenUsed/>
    <w:qFormat/>
    <w:rsid w:val="00413CBF"/>
    <w:pPr>
      <w:spacing w:after="200"/>
    </w:pPr>
    <w:rPr>
      <w:rFonts w:ascii="Arial" w:eastAsia="Arial" w:hAnsi="Arial" w:cs="Arial"/>
      <w:i/>
      <w:iCs/>
      <w:color w:val="44546A" w:themeColor="text2"/>
      <w:sz w:val="18"/>
      <w:szCs w:val="18"/>
      <w:lang w:val="en"/>
    </w:rPr>
  </w:style>
  <w:style w:type="character" w:customStyle="1" w:styleId="apple-converted-space">
    <w:name w:val="apple-converted-space"/>
    <w:basedOn w:val="DefaultParagraphFont"/>
    <w:rsid w:val="00B73325"/>
  </w:style>
  <w:style w:type="paragraph" w:styleId="Header">
    <w:name w:val="header"/>
    <w:basedOn w:val="Normal"/>
    <w:link w:val="HeaderChar"/>
    <w:uiPriority w:val="99"/>
    <w:unhideWhenUsed/>
    <w:rsid w:val="00C829F2"/>
    <w:pPr>
      <w:tabs>
        <w:tab w:val="center" w:pos="4680"/>
        <w:tab w:val="right" w:pos="9360"/>
      </w:tabs>
    </w:pPr>
  </w:style>
  <w:style w:type="character" w:customStyle="1" w:styleId="HeaderChar">
    <w:name w:val="Header Char"/>
    <w:basedOn w:val="DefaultParagraphFont"/>
    <w:link w:val="Header"/>
    <w:uiPriority w:val="99"/>
    <w:rsid w:val="00C829F2"/>
    <w:rPr>
      <w:rFonts w:ascii="Times New Roman" w:eastAsia="Times New Roman" w:hAnsi="Times New Roman" w:cs="Times New Roman"/>
      <w:szCs w:val="20"/>
    </w:rPr>
  </w:style>
  <w:style w:type="paragraph" w:styleId="Footer">
    <w:name w:val="footer"/>
    <w:basedOn w:val="Normal"/>
    <w:link w:val="FooterChar"/>
    <w:uiPriority w:val="99"/>
    <w:unhideWhenUsed/>
    <w:rsid w:val="00C829F2"/>
    <w:pPr>
      <w:tabs>
        <w:tab w:val="center" w:pos="4680"/>
        <w:tab w:val="right" w:pos="9360"/>
      </w:tabs>
    </w:pPr>
  </w:style>
  <w:style w:type="character" w:customStyle="1" w:styleId="FooterChar">
    <w:name w:val="Footer Char"/>
    <w:basedOn w:val="DefaultParagraphFont"/>
    <w:link w:val="Footer"/>
    <w:uiPriority w:val="99"/>
    <w:rsid w:val="00C829F2"/>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70064">
      <w:bodyDiv w:val="1"/>
      <w:marLeft w:val="0"/>
      <w:marRight w:val="0"/>
      <w:marTop w:val="0"/>
      <w:marBottom w:val="0"/>
      <w:divBdr>
        <w:top w:val="none" w:sz="0" w:space="0" w:color="auto"/>
        <w:left w:val="none" w:sz="0" w:space="0" w:color="auto"/>
        <w:bottom w:val="none" w:sz="0" w:space="0" w:color="auto"/>
        <w:right w:val="none" w:sz="0" w:space="0" w:color="auto"/>
      </w:divBdr>
    </w:div>
    <w:div w:id="54739247">
      <w:bodyDiv w:val="1"/>
      <w:marLeft w:val="0"/>
      <w:marRight w:val="0"/>
      <w:marTop w:val="0"/>
      <w:marBottom w:val="0"/>
      <w:divBdr>
        <w:top w:val="none" w:sz="0" w:space="0" w:color="auto"/>
        <w:left w:val="none" w:sz="0" w:space="0" w:color="auto"/>
        <w:bottom w:val="none" w:sz="0" w:space="0" w:color="auto"/>
        <w:right w:val="none" w:sz="0" w:space="0" w:color="auto"/>
      </w:divBdr>
    </w:div>
    <w:div w:id="218370408">
      <w:bodyDiv w:val="1"/>
      <w:marLeft w:val="0"/>
      <w:marRight w:val="0"/>
      <w:marTop w:val="0"/>
      <w:marBottom w:val="0"/>
      <w:divBdr>
        <w:top w:val="none" w:sz="0" w:space="0" w:color="auto"/>
        <w:left w:val="none" w:sz="0" w:space="0" w:color="auto"/>
        <w:bottom w:val="none" w:sz="0" w:space="0" w:color="auto"/>
        <w:right w:val="none" w:sz="0" w:space="0" w:color="auto"/>
      </w:divBdr>
    </w:div>
    <w:div w:id="488179560">
      <w:bodyDiv w:val="1"/>
      <w:marLeft w:val="0"/>
      <w:marRight w:val="0"/>
      <w:marTop w:val="0"/>
      <w:marBottom w:val="0"/>
      <w:divBdr>
        <w:top w:val="none" w:sz="0" w:space="0" w:color="auto"/>
        <w:left w:val="none" w:sz="0" w:space="0" w:color="auto"/>
        <w:bottom w:val="none" w:sz="0" w:space="0" w:color="auto"/>
        <w:right w:val="none" w:sz="0" w:space="0" w:color="auto"/>
      </w:divBdr>
      <w:divsChild>
        <w:div w:id="1625425074">
          <w:marLeft w:val="0"/>
          <w:marRight w:val="0"/>
          <w:marTop w:val="0"/>
          <w:marBottom w:val="0"/>
          <w:divBdr>
            <w:top w:val="none" w:sz="0" w:space="0" w:color="auto"/>
            <w:left w:val="none" w:sz="0" w:space="0" w:color="auto"/>
            <w:bottom w:val="none" w:sz="0" w:space="0" w:color="auto"/>
            <w:right w:val="none" w:sz="0" w:space="0" w:color="auto"/>
          </w:divBdr>
          <w:divsChild>
            <w:div w:id="1935087043">
              <w:marLeft w:val="0"/>
              <w:marRight w:val="0"/>
              <w:marTop w:val="0"/>
              <w:marBottom w:val="0"/>
              <w:divBdr>
                <w:top w:val="none" w:sz="0" w:space="0" w:color="auto"/>
                <w:left w:val="none" w:sz="0" w:space="0" w:color="auto"/>
                <w:bottom w:val="none" w:sz="0" w:space="0" w:color="auto"/>
                <w:right w:val="none" w:sz="0" w:space="0" w:color="auto"/>
              </w:divBdr>
              <w:divsChild>
                <w:div w:id="8648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377933">
      <w:bodyDiv w:val="1"/>
      <w:marLeft w:val="0"/>
      <w:marRight w:val="0"/>
      <w:marTop w:val="0"/>
      <w:marBottom w:val="0"/>
      <w:divBdr>
        <w:top w:val="none" w:sz="0" w:space="0" w:color="auto"/>
        <w:left w:val="none" w:sz="0" w:space="0" w:color="auto"/>
        <w:bottom w:val="none" w:sz="0" w:space="0" w:color="auto"/>
        <w:right w:val="none" w:sz="0" w:space="0" w:color="auto"/>
      </w:divBdr>
    </w:div>
    <w:div w:id="640891973">
      <w:bodyDiv w:val="1"/>
      <w:marLeft w:val="0"/>
      <w:marRight w:val="0"/>
      <w:marTop w:val="0"/>
      <w:marBottom w:val="0"/>
      <w:divBdr>
        <w:top w:val="none" w:sz="0" w:space="0" w:color="auto"/>
        <w:left w:val="none" w:sz="0" w:space="0" w:color="auto"/>
        <w:bottom w:val="none" w:sz="0" w:space="0" w:color="auto"/>
        <w:right w:val="none" w:sz="0" w:space="0" w:color="auto"/>
      </w:divBdr>
      <w:divsChild>
        <w:div w:id="572469296">
          <w:marLeft w:val="0"/>
          <w:marRight w:val="0"/>
          <w:marTop w:val="0"/>
          <w:marBottom w:val="0"/>
          <w:divBdr>
            <w:top w:val="none" w:sz="0" w:space="0" w:color="auto"/>
            <w:left w:val="none" w:sz="0" w:space="0" w:color="auto"/>
            <w:bottom w:val="none" w:sz="0" w:space="0" w:color="auto"/>
            <w:right w:val="none" w:sz="0" w:space="0" w:color="auto"/>
          </w:divBdr>
          <w:divsChild>
            <w:div w:id="1869173496">
              <w:marLeft w:val="0"/>
              <w:marRight w:val="0"/>
              <w:marTop w:val="0"/>
              <w:marBottom w:val="0"/>
              <w:divBdr>
                <w:top w:val="none" w:sz="0" w:space="0" w:color="auto"/>
                <w:left w:val="none" w:sz="0" w:space="0" w:color="auto"/>
                <w:bottom w:val="none" w:sz="0" w:space="0" w:color="auto"/>
                <w:right w:val="none" w:sz="0" w:space="0" w:color="auto"/>
              </w:divBdr>
            </w:div>
          </w:divsChild>
        </w:div>
        <w:div w:id="1631740889">
          <w:marLeft w:val="0"/>
          <w:marRight w:val="0"/>
          <w:marTop w:val="0"/>
          <w:marBottom w:val="0"/>
          <w:divBdr>
            <w:top w:val="none" w:sz="0" w:space="0" w:color="auto"/>
            <w:left w:val="none" w:sz="0" w:space="0" w:color="auto"/>
            <w:bottom w:val="none" w:sz="0" w:space="0" w:color="auto"/>
            <w:right w:val="none" w:sz="0" w:space="0" w:color="auto"/>
          </w:divBdr>
          <w:divsChild>
            <w:div w:id="101056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8160">
      <w:bodyDiv w:val="1"/>
      <w:marLeft w:val="0"/>
      <w:marRight w:val="0"/>
      <w:marTop w:val="0"/>
      <w:marBottom w:val="0"/>
      <w:divBdr>
        <w:top w:val="none" w:sz="0" w:space="0" w:color="auto"/>
        <w:left w:val="none" w:sz="0" w:space="0" w:color="auto"/>
        <w:bottom w:val="none" w:sz="0" w:space="0" w:color="auto"/>
        <w:right w:val="none" w:sz="0" w:space="0" w:color="auto"/>
      </w:divBdr>
    </w:div>
    <w:div w:id="1034694483">
      <w:bodyDiv w:val="1"/>
      <w:marLeft w:val="0"/>
      <w:marRight w:val="0"/>
      <w:marTop w:val="0"/>
      <w:marBottom w:val="0"/>
      <w:divBdr>
        <w:top w:val="none" w:sz="0" w:space="0" w:color="auto"/>
        <w:left w:val="none" w:sz="0" w:space="0" w:color="auto"/>
        <w:bottom w:val="none" w:sz="0" w:space="0" w:color="auto"/>
        <w:right w:val="none" w:sz="0" w:space="0" w:color="auto"/>
      </w:divBdr>
      <w:divsChild>
        <w:div w:id="1725252708">
          <w:marLeft w:val="0"/>
          <w:marRight w:val="0"/>
          <w:marTop w:val="0"/>
          <w:marBottom w:val="0"/>
          <w:divBdr>
            <w:top w:val="none" w:sz="0" w:space="0" w:color="auto"/>
            <w:left w:val="none" w:sz="0" w:space="0" w:color="auto"/>
            <w:bottom w:val="none" w:sz="0" w:space="0" w:color="auto"/>
            <w:right w:val="none" w:sz="0" w:space="0" w:color="auto"/>
          </w:divBdr>
          <w:divsChild>
            <w:div w:id="1360006631">
              <w:marLeft w:val="0"/>
              <w:marRight w:val="0"/>
              <w:marTop w:val="0"/>
              <w:marBottom w:val="0"/>
              <w:divBdr>
                <w:top w:val="none" w:sz="0" w:space="0" w:color="auto"/>
                <w:left w:val="none" w:sz="0" w:space="0" w:color="auto"/>
                <w:bottom w:val="none" w:sz="0" w:space="0" w:color="auto"/>
                <w:right w:val="none" w:sz="0" w:space="0" w:color="auto"/>
              </w:divBdr>
              <w:divsChild>
                <w:div w:id="17852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304962">
      <w:bodyDiv w:val="1"/>
      <w:marLeft w:val="0"/>
      <w:marRight w:val="0"/>
      <w:marTop w:val="0"/>
      <w:marBottom w:val="0"/>
      <w:divBdr>
        <w:top w:val="none" w:sz="0" w:space="0" w:color="auto"/>
        <w:left w:val="none" w:sz="0" w:space="0" w:color="auto"/>
        <w:bottom w:val="none" w:sz="0" w:space="0" w:color="auto"/>
        <w:right w:val="none" w:sz="0" w:space="0" w:color="auto"/>
      </w:divBdr>
      <w:divsChild>
        <w:div w:id="1501001081">
          <w:marLeft w:val="0"/>
          <w:marRight w:val="0"/>
          <w:marTop w:val="0"/>
          <w:marBottom w:val="0"/>
          <w:divBdr>
            <w:top w:val="none" w:sz="0" w:space="0" w:color="auto"/>
            <w:left w:val="none" w:sz="0" w:space="0" w:color="auto"/>
            <w:bottom w:val="none" w:sz="0" w:space="0" w:color="auto"/>
            <w:right w:val="none" w:sz="0" w:space="0" w:color="auto"/>
          </w:divBdr>
          <w:divsChild>
            <w:div w:id="1237667688">
              <w:marLeft w:val="0"/>
              <w:marRight w:val="0"/>
              <w:marTop w:val="0"/>
              <w:marBottom w:val="0"/>
              <w:divBdr>
                <w:top w:val="none" w:sz="0" w:space="0" w:color="auto"/>
                <w:left w:val="none" w:sz="0" w:space="0" w:color="auto"/>
                <w:bottom w:val="none" w:sz="0" w:space="0" w:color="auto"/>
                <w:right w:val="none" w:sz="0" w:space="0" w:color="auto"/>
              </w:divBdr>
              <w:divsChild>
                <w:div w:id="182157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930740">
      <w:bodyDiv w:val="1"/>
      <w:marLeft w:val="0"/>
      <w:marRight w:val="0"/>
      <w:marTop w:val="0"/>
      <w:marBottom w:val="0"/>
      <w:divBdr>
        <w:top w:val="none" w:sz="0" w:space="0" w:color="auto"/>
        <w:left w:val="none" w:sz="0" w:space="0" w:color="auto"/>
        <w:bottom w:val="none" w:sz="0" w:space="0" w:color="auto"/>
        <w:right w:val="none" w:sz="0" w:space="0" w:color="auto"/>
      </w:divBdr>
      <w:divsChild>
        <w:div w:id="1516261217">
          <w:marLeft w:val="0"/>
          <w:marRight w:val="0"/>
          <w:marTop w:val="0"/>
          <w:marBottom w:val="0"/>
          <w:divBdr>
            <w:top w:val="none" w:sz="0" w:space="0" w:color="auto"/>
            <w:left w:val="none" w:sz="0" w:space="0" w:color="auto"/>
            <w:bottom w:val="none" w:sz="0" w:space="0" w:color="auto"/>
            <w:right w:val="none" w:sz="0" w:space="0" w:color="auto"/>
          </w:divBdr>
          <w:divsChild>
            <w:div w:id="1027095729">
              <w:marLeft w:val="0"/>
              <w:marRight w:val="0"/>
              <w:marTop w:val="0"/>
              <w:marBottom w:val="0"/>
              <w:divBdr>
                <w:top w:val="none" w:sz="0" w:space="0" w:color="auto"/>
                <w:left w:val="none" w:sz="0" w:space="0" w:color="auto"/>
                <w:bottom w:val="none" w:sz="0" w:space="0" w:color="auto"/>
                <w:right w:val="none" w:sz="0" w:space="0" w:color="auto"/>
              </w:divBdr>
              <w:divsChild>
                <w:div w:id="32035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949553">
      <w:bodyDiv w:val="1"/>
      <w:marLeft w:val="0"/>
      <w:marRight w:val="0"/>
      <w:marTop w:val="0"/>
      <w:marBottom w:val="0"/>
      <w:divBdr>
        <w:top w:val="none" w:sz="0" w:space="0" w:color="auto"/>
        <w:left w:val="none" w:sz="0" w:space="0" w:color="auto"/>
        <w:bottom w:val="none" w:sz="0" w:space="0" w:color="auto"/>
        <w:right w:val="none" w:sz="0" w:space="0" w:color="auto"/>
      </w:divBdr>
      <w:divsChild>
        <w:div w:id="2086829214">
          <w:marLeft w:val="0"/>
          <w:marRight w:val="0"/>
          <w:marTop w:val="0"/>
          <w:marBottom w:val="0"/>
          <w:divBdr>
            <w:top w:val="none" w:sz="0" w:space="0" w:color="auto"/>
            <w:left w:val="none" w:sz="0" w:space="0" w:color="auto"/>
            <w:bottom w:val="none" w:sz="0" w:space="0" w:color="auto"/>
            <w:right w:val="none" w:sz="0" w:space="0" w:color="auto"/>
          </w:divBdr>
          <w:divsChild>
            <w:div w:id="1813597693">
              <w:marLeft w:val="0"/>
              <w:marRight w:val="0"/>
              <w:marTop w:val="0"/>
              <w:marBottom w:val="0"/>
              <w:divBdr>
                <w:top w:val="none" w:sz="0" w:space="0" w:color="auto"/>
                <w:left w:val="none" w:sz="0" w:space="0" w:color="auto"/>
                <w:bottom w:val="none" w:sz="0" w:space="0" w:color="auto"/>
                <w:right w:val="none" w:sz="0" w:space="0" w:color="auto"/>
              </w:divBdr>
              <w:divsChild>
                <w:div w:id="5405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155553">
      <w:bodyDiv w:val="1"/>
      <w:marLeft w:val="0"/>
      <w:marRight w:val="0"/>
      <w:marTop w:val="0"/>
      <w:marBottom w:val="0"/>
      <w:divBdr>
        <w:top w:val="none" w:sz="0" w:space="0" w:color="auto"/>
        <w:left w:val="none" w:sz="0" w:space="0" w:color="auto"/>
        <w:bottom w:val="none" w:sz="0" w:space="0" w:color="auto"/>
        <w:right w:val="none" w:sz="0" w:space="0" w:color="auto"/>
      </w:divBdr>
    </w:div>
    <w:div w:id="1680892438">
      <w:bodyDiv w:val="1"/>
      <w:marLeft w:val="0"/>
      <w:marRight w:val="0"/>
      <w:marTop w:val="0"/>
      <w:marBottom w:val="0"/>
      <w:divBdr>
        <w:top w:val="none" w:sz="0" w:space="0" w:color="auto"/>
        <w:left w:val="none" w:sz="0" w:space="0" w:color="auto"/>
        <w:bottom w:val="none" w:sz="0" w:space="0" w:color="auto"/>
        <w:right w:val="none" w:sz="0" w:space="0" w:color="auto"/>
      </w:divBdr>
    </w:div>
    <w:div w:id="1689990558">
      <w:bodyDiv w:val="1"/>
      <w:marLeft w:val="0"/>
      <w:marRight w:val="0"/>
      <w:marTop w:val="0"/>
      <w:marBottom w:val="0"/>
      <w:divBdr>
        <w:top w:val="none" w:sz="0" w:space="0" w:color="auto"/>
        <w:left w:val="none" w:sz="0" w:space="0" w:color="auto"/>
        <w:bottom w:val="none" w:sz="0" w:space="0" w:color="auto"/>
        <w:right w:val="none" w:sz="0" w:space="0" w:color="auto"/>
      </w:divBdr>
    </w:div>
    <w:div w:id="1770468923">
      <w:bodyDiv w:val="1"/>
      <w:marLeft w:val="0"/>
      <w:marRight w:val="0"/>
      <w:marTop w:val="0"/>
      <w:marBottom w:val="0"/>
      <w:divBdr>
        <w:top w:val="none" w:sz="0" w:space="0" w:color="auto"/>
        <w:left w:val="none" w:sz="0" w:space="0" w:color="auto"/>
        <w:bottom w:val="none" w:sz="0" w:space="0" w:color="auto"/>
        <w:right w:val="none" w:sz="0" w:space="0" w:color="auto"/>
      </w:divBdr>
      <w:divsChild>
        <w:div w:id="1164854036">
          <w:marLeft w:val="0"/>
          <w:marRight w:val="0"/>
          <w:marTop w:val="0"/>
          <w:marBottom w:val="0"/>
          <w:divBdr>
            <w:top w:val="none" w:sz="0" w:space="0" w:color="auto"/>
            <w:left w:val="none" w:sz="0" w:space="0" w:color="auto"/>
            <w:bottom w:val="none" w:sz="0" w:space="0" w:color="auto"/>
            <w:right w:val="none" w:sz="0" w:space="0" w:color="auto"/>
          </w:divBdr>
          <w:divsChild>
            <w:div w:id="978070559">
              <w:marLeft w:val="0"/>
              <w:marRight w:val="0"/>
              <w:marTop w:val="0"/>
              <w:marBottom w:val="0"/>
              <w:divBdr>
                <w:top w:val="none" w:sz="0" w:space="0" w:color="auto"/>
                <w:left w:val="none" w:sz="0" w:space="0" w:color="auto"/>
                <w:bottom w:val="none" w:sz="0" w:space="0" w:color="auto"/>
                <w:right w:val="none" w:sz="0" w:space="0" w:color="auto"/>
              </w:divBdr>
              <w:divsChild>
                <w:div w:id="68945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632495">
      <w:bodyDiv w:val="1"/>
      <w:marLeft w:val="0"/>
      <w:marRight w:val="0"/>
      <w:marTop w:val="0"/>
      <w:marBottom w:val="0"/>
      <w:divBdr>
        <w:top w:val="none" w:sz="0" w:space="0" w:color="auto"/>
        <w:left w:val="none" w:sz="0" w:space="0" w:color="auto"/>
        <w:bottom w:val="none" w:sz="0" w:space="0" w:color="auto"/>
        <w:right w:val="none" w:sz="0" w:space="0" w:color="auto"/>
      </w:divBdr>
    </w:div>
    <w:div w:id="1873692029">
      <w:bodyDiv w:val="1"/>
      <w:marLeft w:val="0"/>
      <w:marRight w:val="0"/>
      <w:marTop w:val="0"/>
      <w:marBottom w:val="0"/>
      <w:divBdr>
        <w:top w:val="none" w:sz="0" w:space="0" w:color="auto"/>
        <w:left w:val="none" w:sz="0" w:space="0" w:color="auto"/>
        <w:bottom w:val="none" w:sz="0" w:space="0" w:color="auto"/>
        <w:right w:val="none" w:sz="0" w:space="0" w:color="auto"/>
      </w:divBdr>
    </w:div>
    <w:div w:id="1906796438">
      <w:bodyDiv w:val="1"/>
      <w:marLeft w:val="0"/>
      <w:marRight w:val="0"/>
      <w:marTop w:val="0"/>
      <w:marBottom w:val="0"/>
      <w:divBdr>
        <w:top w:val="none" w:sz="0" w:space="0" w:color="auto"/>
        <w:left w:val="none" w:sz="0" w:space="0" w:color="auto"/>
        <w:bottom w:val="none" w:sz="0" w:space="0" w:color="auto"/>
        <w:right w:val="none" w:sz="0" w:space="0" w:color="auto"/>
      </w:divBdr>
      <w:divsChild>
        <w:div w:id="275214273">
          <w:marLeft w:val="0"/>
          <w:marRight w:val="0"/>
          <w:marTop w:val="0"/>
          <w:marBottom w:val="0"/>
          <w:divBdr>
            <w:top w:val="none" w:sz="0" w:space="0" w:color="auto"/>
            <w:left w:val="none" w:sz="0" w:space="0" w:color="auto"/>
            <w:bottom w:val="none" w:sz="0" w:space="0" w:color="auto"/>
            <w:right w:val="none" w:sz="0" w:space="0" w:color="auto"/>
          </w:divBdr>
          <w:divsChild>
            <w:div w:id="1969698303">
              <w:marLeft w:val="0"/>
              <w:marRight w:val="0"/>
              <w:marTop w:val="0"/>
              <w:marBottom w:val="0"/>
              <w:divBdr>
                <w:top w:val="none" w:sz="0" w:space="0" w:color="auto"/>
                <w:left w:val="none" w:sz="0" w:space="0" w:color="auto"/>
                <w:bottom w:val="none" w:sz="0" w:space="0" w:color="auto"/>
                <w:right w:val="none" w:sz="0" w:space="0" w:color="auto"/>
              </w:divBdr>
              <w:divsChild>
                <w:div w:id="16064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griffin@wsu.edu" TargetMode="Externa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david.wheeler@wsu.edu" TargetMode="Externa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udha.gcupadhaya@wsu.edu" TargetMode="External"/><Relationship Id="rId5" Type="http://schemas.openxmlformats.org/officeDocument/2006/relationships/footnotes" Target="footnotes.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hyperlink" Target="mailto:kenneth.frost@oregonstate.edu"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cynthia.gleason@wsu.edu" TargetMode="External"/><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2269</Words>
  <Characters>12936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Wheeler, David Linnard</dc:creator>
  <cp:keywords/>
  <dc:description/>
  <cp:lastModifiedBy>Wheeler, David Linnard</cp:lastModifiedBy>
  <cp:revision>3</cp:revision>
  <dcterms:created xsi:type="dcterms:W3CDTF">2020-12-03T17:34:00Z</dcterms:created>
  <dcterms:modified xsi:type="dcterms:W3CDTF">2020-12-03T17:37:00Z</dcterms:modified>
</cp:coreProperties>
</file>